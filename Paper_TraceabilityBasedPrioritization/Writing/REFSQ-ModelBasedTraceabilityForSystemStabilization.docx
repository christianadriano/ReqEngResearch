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B0D5B2" w14:textId="77777777" w:rsidR="000D527C" w:rsidRDefault="000D527C" w:rsidP="000D527C">
      <w:pPr>
        <w:pStyle w:val="title"/>
      </w:pPr>
      <w:r>
        <w:t xml:space="preserve">Model-Based Traceability for System </w:t>
      </w:r>
      <w:commentRangeStart w:id="0"/>
      <w:commentRangeStart w:id="1"/>
      <w:r>
        <w:t>Stabilization</w:t>
      </w:r>
      <w:commentRangeEnd w:id="0"/>
      <w:r>
        <w:rPr>
          <w:rStyle w:val="CommentReference"/>
        </w:rPr>
        <w:commentReference w:id="0"/>
      </w:r>
      <w:commentRangeEnd w:id="1"/>
      <w:r>
        <w:rPr>
          <w:rStyle w:val="CommentReference"/>
        </w:rPr>
        <w:commentReference w:id="1"/>
      </w:r>
    </w:p>
    <w:p w14:paraId="6C02B73F" w14:textId="77777777" w:rsidR="000D527C" w:rsidRDefault="000D527C" w:rsidP="000D527C">
      <w:pPr>
        <w:pStyle w:val="author"/>
      </w:pPr>
      <w:r>
        <w:t>Christian M. Adriano, Birgit Penzenstadler</w:t>
      </w:r>
    </w:p>
    <w:p w14:paraId="3F3CE4D2" w14:textId="77777777" w:rsidR="000D527C" w:rsidRDefault="000D527C" w:rsidP="000D527C">
      <w:pPr>
        <w:pStyle w:val="address"/>
      </w:pPr>
      <w:r>
        <w:t>University of California, Irvine</w:t>
      </w:r>
    </w:p>
    <w:p w14:paraId="1E232CB9" w14:textId="77777777" w:rsidR="000D527C" w:rsidRDefault="000D527C" w:rsidP="000D527C">
      <w:pPr>
        <w:pStyle w:val="address"/>
      </w:pPr>
      <w:hyperlink r:id="rId10" w:history="1">
        <w:r w:rsidRPr="003604A2">
          <w:rPr>
            <w:rStyle w:val="Hyperlink"/>
          </w:rPr>
          <w:t>mailto:{adrianoc|bpenzens}@uci.edu</w:t>
        </w:r>
      </w:hyperlink>
    </w:p>
    <w:p w14:paraId="46778648" w14:textId="77777777" w:rsidR="000D527C" w:rsidRDefault="000D527C" w:rsidP="000D527C">
      <w:pPr>
        <w:pStyle w:val="address"/>
      </w:pPr>
    </w:p>
    <w:p w14:paraId="72674029" w14:textId="77777777" w:rsidR="000D527C" w:rsidRDefault="000D527C" w:rsidP="000D527C">
      <w:pPr>
        <w:pStyle w:val="abstract"/>
        <w:rPr>
          <w:b/>
        </w:rPr>
      </w:pPr>
      <w:r w:rsidRPr="000D527C">
        <w:rPr>
          <w:b/>
        </w:rPr>
        <w:t xml:space="preserve">Abstract </w:t>
      </w:r>
      <w:r>
        <w:t xml:space="preserve">— </w:t>
      </w:r>
      <w:r w:rsidRPr="00C810C6">
        <w:rPr>
          <w:b/>
        </w:rPr>
        <w:t>[</w:t>
      </w:r>
      <w:commentRangeStart w:id="2"/>
      <w:r>
        <w:rPr>
          <w:b/>
        </w:rPr>
        <w:t>Context</w:t>
      </w:r>
      <w:commentRangeEnd w:id="2"/>
      <w:r>
        <w:rPr>
          <w:rStyle w:val="CommentReference"/>
          <w:b/>
        </w:rPr>
        <w:commentReference w:id="2"/>
      </w:r>
      <w:r w:rsidRPr="00C810C6">
        <w:rPr>
          <w:b/>
        </w:rPr>
        <w:t>]</w:t>
      </w:r>
      <w:r>
        <w:t xml:space="preserve"> </w:t>
      </w:r>
      <w:r w:rsidRPr="004C488F">
        <w:t>Traceability is commonly adopted as an aid to manage test cases in face of changing requirements</w:t>
      </w:r>
      <w:r>
        <w:t xml:space="preserve">. </w:t>
      </w:r>
    </w:p>
    <w:p w14:paraId="7E155416" w14:textId="77777777" w:rsidR="000D527C" w:rsidRDefault="000D527C" w:rsidP="000D527C">
      <w:pPr>
        <w:pStyle w:val="abstract"/>
        <w:rPr>
          <w:b/>
        </w:rPr>
      </w:pPr>
      <w:r w:rsidRPr="00C810C6">
        <w:t>[</w:t>
      </w:r>
      <w:r>
        <w:rPr>
          <w:b/>
        </w:rPr>
        <w:t>Question</w:t>
      </w:r>
      <w:r w:rsidRPr="00C810C6">
        <w:t>]</w:t>
      </w:r>
      <w:r w:rsidRPr="00C810C6">
        <w:rPr>
          <w:b/>
        </w:rPr>
        <w:t xml:space="preserve"> </w:t>
      </w:r>
      <w:r w:rsidRPr="00E72D5D">
        <w:t>Our hypothesis is that</w:t>
      </w:r>
      <w:r>
        <w:t xml:space="preserve"> a</w:t>
      </w:r>
      <w:r w:rsidRPr="00E72D5D">
        <w:t xml:space="preserve"> model-based </w:t>
      </w:r>
      <w:r>
        <w:t>requirements engineering method</w:t>
      </w:r>
      <w:r w:rsidRPr="00E72D5D">
        <w:t xml:space="preserve"> could provide an operational framework to drive system stabilization activities (tes</w:t>
      </w:r>
      <w:r w:rsidRPr="00E72D5D">
        <w:t>t</w:t>
      </w:r>
      <w:r>
        <w:rPr>
          <w:rFonts w:hint="eastAsia"/>
          <w:lang w:eastAsia="zh-CN"/>
        </w:rPr>
        <w:t>ing</w:t>
      </w:r>
      <w:r w:rsidRPr="00E72D5D">
        <w:t>, debugging and fixing).</w:t>
      </w:r>
    </w:p>
    <w:p w14:paraId="1347BF1D" w14:textId="77777777" w:rsidR="000D527C" w:rsidRDefault="000D527C" w:rsidP="000D527C">
      <w:pPr>
        <w:pStyle w:val="abstract"/>
        <w:rPr>
          <w:b/>
          <w:lang w:eastAsia="zh-CN"/>
        </w:rPr>
      </w:pPr>
      <w:r w:rsidRPr="00C810C6">
        <w:t>[</w:t>
      </w:r>
      <w:r w:rsidRPr="00086CFE">
        <w:rPr>
          <w:b/>
        </w:rPr>
        <w:t>Principal Idea</w:t>
      </w:r>
      <w:r w:rsidRPr="00C810C6">
        <w:t>]</w:t>
      </w:r>
      <w:r>
        <w:rPr>
          <w:b/>
        </w:rPr>
        <w:t xml:space="preserve"> </w:t>
      </w:r>
      <w:r w:rsidRPr="00E72D5D">
        <w:t xml:space="preserve">Our </w:t>
      </w:r>
      <w:r>
        <w:t>approach to</w:t>
      </w:r>
      <w:r w:rsidRPr="00E72D5D">
        <w:t xml:space="preserve"> traceability is </w:t>
      </w:r>
      <w:r>
        <w:t xml:space="preserve">to support </w:t>
      </w:r>
      <w:r>
        <w:rPr>
          <w:b/>
        </w:rPr>
        <w:t>decision-making</w:t>
      </w:r>
      <w:r>
        <w:t xml:space="preserve"> about </w:t>
      </w:r>
      <w:r w:rsidRPr="00E72D5D">
        <w:t>which tests and bugs should be approached first</w:t>
      </w:r>
      <w:r>
        <w:t xml:space="preserve"> and</w:t>
      </w:r>
      <w:r w:rsidRPr="00E72D5D">
        <w:t xml:space="preserve"> in what sequence. </w:t>
      </w:r>
    </w:p>
    <w:p w14:paraId="427B7D66" w14:textId="77777777" w:rsidR="000D527C" w:rsidRDefault="000D527C" w:rsidP="000D527C">
      <w:pPr>
        <w:pStyle w:val="abstract"/>
        <w:spacing w:after="0"/>
      </w:pPr>
      <w:r w:rsidRPr="00C810C6">
        <w:t>[</w:t>
      </w:r>
      <w:r w:rsidRPr="00086CFE">
        <w:rPr>
          <w:b/>
        </w:rPr>
        <w:t>Contribution</w:t>
      </w:r>
      <w:r w:rsidRPr="00C810C6">
        <w:t>]</w:t>
      </w:r>
      <w:r>
        <w:rPr>
          <w:b/>
        </w:rPr>
        <w:t xml:space="preserve"> </w:t>
      </w:r>
      <w:r>
        <w:t>In this paper we demonstrate the facts motivating the model and how the model is to be operated. We also offer as future work some r</w:t>
      </w:r>
      <w:r>
        <w:t>e</w:t>
      </w:r>
      <w:r>
        <w:t>search que</w:t>
      </w:r>
      <w:r>
        <w:t>s</w:t>
      </w:r>
      <w:r>
        <w:t>tions and possible extensions.</w:t>
      </w:r>
    </w:p>
    <w:p w14:paraId="16867EEF" w14:textId="77777777" w:rsidR="000D527C" w:rsidRDefault="000D527C" w:rsidP="000D527C">
      <w:pPr>
        <w:pStyle w:val="keywords"/>
      </w:pPr>
      <w:bookmarkStart w:id="3" w:name="PointTmp"/>
      <w:r>
        <w:rPr>
          <w:b/>
        </w:rPr>
        <w:t>Keywords.</w:t>
      </w:r>
      <w:r>
        <w:t xml:space="preserve"> Index Terms — Model-Drive</w:t>
      </w:r>
      <w:r>
        <w:rPr>
          <w:rFonts w:hint="eastAsia"/>
          <w:lang w:eastAsia="zh-CN"/>
        </w:rPr>
        <w:t>n</w:t>
      </w:r>
      <w:r>
        <w:t xml:space="preserve"> Engineering, Traceability, Bug Tr</w:t>
      </w:r>
      <w:r>
        <w:t>i</w:t>
      </w:r>
      <w:r>
        <w:t>age.</w:t>
      </w:r>
    </w:p>
    <w:bookmarkEnd w:id="3"/>
    <w:p w14:paraId="40C0583D" w14:textId="77777777" w:rsidR="000D527C" w:rsidRDefault="000D527C" w:rsidP="000D527C">
      <w:pPr>
        <w:pStyle w:val="heading10"/>
      </w:pPr>
      <w:r>
        <w:t>Introduction</w:t>
      </w:r>
    </w:p>
    <w:p w14:paraId="2E05E597" w14:textId="77777777" w:rsidR="000D527C" w:rsidRPr="000D527C" w:rsidRDefault="000D527C" w:rsidP="000D527C">
      <w:pPr>
        <w:pStyle w:val="p1a"/>
      </w:pPr>
      <w:r w:rsidRPr="000D527C">
        <w:t>Traceability is commonly adopted as an aid to manage test cases in face of changing requirements. Since a trace from requirements to test cases is kept, any change in the former set could be traced to the specific test cases. Hence, knowing which test cases became invalid and should be updated is a straightforward decision. Our use of trac</w:t>
      </w:r>
      <w:r w:rsidRPr="000D527C">
        <w:t>e</w:t>
      </w:r>
      <w:r w:rsidRPr="000D527C">
        <w:t>ability is quite different. We aim at a traceability model that provides data for deci</w:t>
      </w:r>
      <w:r w:rsidRPr="000D527C">
        <w:t>d</w:t>
      </w:r>
      <w:r w:rsidRPr="000D527C">
        <w:t xml:space="preserve">ing which tests and bugs should be approached first in what sequence. Our hypothesis is that model-based requirements engineering methods could provide an operational framework to help teams drive system stabilization activities (test, debugging and fixing). </w:t>
      </w:r>
    </w:p>
    <w:p w14:paraId="3345ABFF" w14:textId="77777777" w:rsidR="000D527C" w:rsidRPr="000D527C" w:rsidRDefault="000D527C" w:rsidP="000D527C">
      <w:r w:rsidRPr="000D527C">
        <w:t xml:space="preserve">We know a lot about bug localization [1], communication through bug reporting [2], bug triage [3][4], and bug delegation [5][6]. Meanwhile, we still know little about how teams optimally work on sequencing tests and bugs [7]. Nowadays decisions are mostly tacit and ad hoc. For instance, who better knows the code or feature takes the burden of </w:t>
      </w:r>
      <w:commentRangeStart w:id="4"/>
      <w:r w:rsidRPr="000D527C">
        <w:t>deciding [5][6]. Relying on code ownership may not be possible for situ</w:t>
      </w:r>
      <w:r w:rsidRPr="000D527C">
        <w:t>a</w:t>
      </w:r>
      <w:r w:rsidRPr="000D527C">
        <w:t xml:space="preserve">tions in which teams have to deal with legacy systems. This is also the case of an organizational culture that presupposes a distributed ownership over the source code (Agile teams). </w:t>
      </w:r>
      <w:commentRangeEnd w:id="4"/>
      <w:r w:rsidRPr="000D527C">
        <w:commentReference w:id="4"/>
      </w:r>
      <w:r w:rsidRPr="000D527C">
        <w:t xml:space="preserve">Hence, in the absence of ownership information, the team has to rely on qualitative data related to the tasks of the testing and bug fixing. More precisely, the features/requirements and code impacted, as well as their importance to goals defined by user or by the team. The performance of a team to efficiently stabilize a </w:t>
      </w:r>
      <w:r w:rsidRPr="000D527C">
        <w:lastRenderedPageBreak/>
        <w:t>system is thus directly related to the objectivity (accuracy and precision) and rel</w:t>
      </w:r>
      <w:r w:rsidRPr="000D527C">
        <w:t>e</w:t>
      </w:r>
      <w:r w:rsidRPr="000D527C">
        <w:t xml:space="preserve">vance of the information of impact and </w:t>
      </w:r>
      <w:commentRangeStart w:id="5"/>
      <w:r w:rsidRPr="000D527C">
        <w:t>importance</w:t>
      </w:r>
      <w:commentRangeEnd w:id="5"/>
      <w:r w:rsidR="00DB5025">
        <w:rPr>
          <w:rStyle w:val="CommentReference"/>
        </w:rPr>
        <w:commentReference w:id="5"/>
      </w:r>
      <w:r w:rsidRPr="000D527C">
        <w:t>.</w:t>
      </w:r>
    </w:p>
    <w:p w14:paraId="12E41CD2" w14:textId="77777777" w:rsidR="000D527C" w:rsidRPr="00B22594" w:rsidRDefault="000D527C" w:rsidP="000D527C">
      <w:pPr>
        <w:rPr>
          <w:b/>
          <w:smallCaps/>
        </w:rPr>
      </w:pPr>
      <w:r w:rsidRPr="000D527C">
        <w:t>In the next sections we describe and define the practical problem face by software teams in stabilization activities. The problem is supported by a case studied for which we conducted interviews and a survey. Then we describe the solution based on a model, data inputs and the computation of the data to suggest optimal sequences to help teams perform testing and bug fixing. We conclude the paper with an analysis and future work.</w:t>
      </w:r>
    </w:p>
    <w:p w14:paraId="54326D32" w14:textId="77777777" w:rsidR="000D527C" w:rsidRDefault="000D527C" w:rsidP="000D527C">
      <w:pPr>
        <w:pStyle w:val="heading10"/>
      </w:pPr>
      <w:r>
        <w:t>The Problem of System Stabilization</w:t>
      </w:r>
    </w:p>
    <w:p w14:paraId="2D93E6E4" w14:textId="77777777" w:rsidR="000D527C" w:rsidRDefault="000D527C" w:rsidP="000D527C">
      <w:pPr>
        <w:pStyle w:val="heading20"/>
        <w:spacing w:before="0"/>
      </w:pPr>
      <w:r>
        <w:t>Problem Framing</w:t>
      </w:r>
    </w:p>
    <w:p w14:paraId="1E0D767F" w14:textId="77777777" w:rsidR="000D527C" w:rsidRPr="007205C2" w:rsidRDefault="000D527C" w:rsidP="000D527C">
      <w:pPr>
        <w:jc w:val="both"/>
      </w:pPr>
      <w:r>
        <w:t>Our</w:t>
      </w:r>
      <w:r w:rsidRPr="007205C2">
        <w:t xml:space="preserve"> problem framing is to understand the cycle of testing-debugging-fixing as a co</w:t>
      </w:r>
      <w:r w:rsidRPr="007205C2">
        <w:t>l</w:t>
      </w:r>
      <w:r w:rsidRPr="007205C2">
        <w:t xml:space="preserve">laborative stabilization activity. </w:t>
      </w:r>
      <w:r>
        <w:t xml:space="preserve">By system stabilization we </w:t>
      </w:r>
      <w:r w:rsidRPr="00C81011">
        <w:t xml:space="preserve">comprise the activities carried out during testing and code fixing. The goal to stabilize consists of having the application with acceptable quality to be deployed in a user acceptance environment. Acceptance quality is user agreed number and impact of defects. It does </w:t>
      </w:r>
      <w:r>
        <w:t>not normally mean zero defects</w:t>
      </w:r>
      <w:r w:rsidRPr="00C81011">
        <w:t>. In other words</w:t>
      </w:r>
      <w:r>
        <w:t xml:space="preserve">, an application with minor not harmful </w:t>
      </w:r>
      <w:r w:rsidRPr="00C81011">
        <w:t xml:space="preserve">defects (e.g. visual misalignment of widgets) may be considered as having acceptable quality. </w:t>
      </w:r>
      <w:r>
        <w:t xml:space="preserve">Figure-1 illustrates the </w:t>
      </w:r>
      <w:r w:rsidRPr="007205C2">
        <w:t xml:space="preserve">stabilization process </w:t>
      </w:r>
      <w:r>
        <w:t xml:space="preserve">with </w:t>
      </w:r>
      <w:r w:rsidRPr="007205C2">
        <w:t>fundamental activities of testing, deciding which bugs should be fixed by whom and when (Bug Triaging), debugging for fixing and finally verifying whether the fixes actually hold (retesting).</w:t>
      </w:r>
    </w:p>
    <w:p w14:paraId="0587AC6C" w14:textId="77777777" w:rsidR="000D527C" w:rsidRDefault="000D527C" w:rsidP="000D527C">
      <w:pPr>
        <w:ind w:left="142"/>
        <w:rPr>
          <w:sz w:val="22"/>
        </w:rPr>
      </w:pPr>
    </w:p>
    <w:p w14:paraId="40EE6D3F" w14:textId="77777777" w:rsidR="000D527C" w:rsidRPr="00362AEA" w:rsidRDefault="000D527C" w:rsidP="000D527C">
      <w:pPr>
        <w:ind w:left="142"/>
        <w:jc w:val="center"/>
        <w:rPr>
          <w:b/>
          <w:sz w:val="22"/>
        </w:rPr>
      </w:pPr>
      <w:r>
        <w:rPr>
          <w:b/>
          <w:noProof/>
          <w:sz w:val="22"/>
        </w:rPr>
        <w:drawing>
          <wp:inline distT="0" distB="0" distL="0" distR="0" wp14:anchorId="09F45DB5" wp14:editId="7EBBAA76">
            <wp:extent cx="2858770" cy="873760"/>
            <wp:effectExtent l="0" t="0" r="1143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8770" cy="873760"/>
                    </a:xfrm>
                    <a:prstGeom prst="rect">
                      <a:avLst/>
                    </a:prstGeom>
                    <a:noFill/>
                    <a:ln>
                      <a:noFill/>
                    </a:ln>
                  </pic:spPr>
                </pic:pic>
              </a:graphicData>
            </a:graphic>
          </wp:inline>
        </w:drawing>
      </w:r>
    </w:p>
    <w:p w14:paraId="15E1E4B4" w14:textId="77777777" w:rsidR="000D527C" w:rsidRPr="00680143" w:rsidRDefault="000D527C" w:rsidP="000D527C">
      <w:pPr>
        <w:pStyle w:val="figurecaption"/>
      </w:pPr>
      <w:r>
        <w:rPr>
          <w:b/>
        </w:rPr>
        <w:t xml:space="preserve">Fig. </w:t>
      </w:r>
      <w:r>
        <w:rPr>
          <w:b/>
        </w:rPr>
        <w:fldChar w:fldCharType="begin"/>
      </w:r>
      <w:r>
        <w:rPr>
          <w:b/>
        </w:rPr>
        <w:instrText xml:space="preserve"> SEQ "Figure" \* MERGEFORMAT </w:instrText>
      </w:r>
      <w:r>
        <w:rPr>
          <w:b/>
        </w:rPr>
        <w:fldChar w:fldCharType="separate"/>
      </w:r>
      <w:r w:rsidR="00816C54">
        <w:rPr>
          <w:b/>
          <w:noProof/>
        </w:rPr>
        <w:t>1</w:t>
      </w:r>
      <w:r>
        <w:rPr>
          <w:b/>
        </w:rPr>
        <w:fldChar w:fldCharType="end"/>
      </w:r>
      <w:r>
        <w:rPr>
          <w:b/>
        </w:rPr>
        <w:t>.</w:t>
      </w:r>
      <w:r>
        <w:t xml:space="preserve"> </w:t>
      </w:r>
      <w:r w:rsidRPr="000D527C">
        <w:t>-1.</w:t>
      </w:r>
      <w:r w:rsidRPr="00680143">
        <w:t xml:space="preserve"> Typical Cycle of System Stabilization during Testing</w:t>
      </w:r>
    </w:p>
    <w:p w14:paraId="160F8690" w14:textId="77777777" w:rsidR="000D527C" w:rsidRDefault="000D527C" w:rsidP="000D527C">
      <w:pPr>
        <w:jc w:val="both"/>
      </w:pPr>
    </w:p>
    <w:p w14:paraId="6CAA0C7D" w14:textId="77777777" w:rsidR="000D527C" w:rsidRPr="000B4227" w:rsidRDefault="000D527C" w:rsidP="000D527C">
      <w:pPr>
        <w:jc w:val="both"/>
        <w:rPr>
          <w:b/>
          <w:sz w:val="22"/>
        </w:rPr>
      </w:pPr>
      <w:r w:rsidRPr="007205C2">
        <w:t xml:space="preserve">The problem of stabilization is especially challenging for tailor made software, for which it is very difficult to predict how many and where the bugs reside after all the coding was done. Since effort and time is limited, it is paramount to wisely decide where to invest effort in bug finding. Besides that, system stabilization could be at risk when team starts modifying the code inappropriately. For instance, the failure </w:t>
      </w:r>
      <w:r>
        <w:t>of understanding the origin</w:t>
      </w:r>
      <w:r w:rsidRPr="007205C2">
        <w:t xml:space="preserve"> of a bug might imply on modifications resulting from una</w:t>
      </w:r>
      <w:r w:rsidRPr="007205C2">
        <w:t>p</w:t>
      </w:r>
      <w:r w:rsidRPr="007205C2">
        <w:t>proved change requests, invalid defects or ambiguous specifications. Moreover, the failure to recognize a proper sequence of fixing can be particularly problematic in layered or highly componentized architectures. Changing the code without being aware of code dependencies might implicate in system brittleness and code smells. Therefore, system stabilization is a real issue faced by teams in the heat of the sof</w:t>
      </w:r>
      <w:r w:rsidRPr="007205C2">
        <w:t>t</w:t>
      </w:r>
      <w:r w:rsidRPr="007205C2">
        <w:t xml:space="preserve">ware testing phases and sprints (e.g. agile settings). </w:t>
      </w:r>
      <w:r>
        <w:t>Figure-2 depicts the cycles of opening and fixing bugs during a system stabilization effort. The blue line curve re</w:t>
      </w:r>
      <w:r>
        <w:t>p</w:t>
      </w:r>
      <w:r>
        <w:lastRenderedPageBreak/>
        <w:t>resents the output of testing activities and the red line curve the output of the pr</w:t>
      </w:r>
      <w:r>
        <w:t>o</w:t>
      </w:r>
      <w:r>
        <w:t>grammers fixing bugs. This chart demonstrates how these two activities and respe</w:t>
      </w:r>
      <w:r>
        <w:t>c</w:t>
      </w:r>
      <w:r>
        <w:t xml:space="preserve">tive teams work synchronized and in a tightly coupled collaboration. </w:t>
      </w:r>
    </w:p>
    <w:p w14:paraId="52AE10DE" w14:textId="77777777" w:rsidR="000D527C" w:rsidRPr="006503C8" w:rsidRDefault="000D527C" w:rsidP="000D527C">
      <w:pPr>
        <w:jc w:val="center"/>
        <w:rPr>
          <w:b/>
          <w:sz w:val="22"/>
          <w:szCs w:val="22"/>
        </w:rPr>
      </w:pPr>
      <w:r>
        <w:rPr>
          <w:b/>
          <w:noProof/>
          <w:sz w:val="18"/>
          <w:szCs w:val="18"/>
        </w:rPr>
        <w:drawing>
          <wp:inline distT="0" distB="0" distL="0" distR="0" wp14:anchorId="00877C8A" wp14:editId="68C15D6C">
            <wp:extent cx="2876550" cy="1701800"/>
            <wp:effectExtent l="0" t="0" r="19050" b="25400"/>
            <wp:docPr id="21"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AC9FF6B" w14:textId="77777777" w:rsidR="000D527C" w:rsidRDefault="000D527C" w:rsidP="000D527C">
      <w:pPr>
        <w:jc w:val="center"/>
        <w:rPr>
          <w:b/>
          <w:szCs w:val="22"/>
        </w:rPr>
      </w:pPr>
    </w:p>
    <w:p w14:paraId="3258A5DB" w14:textId="77777777" w:rsidR="000D527C" w:rsidRDefault="000D527C" w:rsidP="000D527C">
      <w:pPr>
        <w:pStyle w:val="figurecaption"/>
        <w:jc w:val="both"/>
        <w:rPr>
          <w:lang w:eastAsia="zh-CN"/>
        </w:rPr>
      </w:pPr>
      <w:r>
        <w:rPr>
          <w:b/>
        </w:rPr>
        <w:t xml:space="preserve">Fig. </w:t>
      </w:r>
      <w:r>
        <w:rPr>
          <w:b/>
        </w:rPr>
        <w:fldChar w:fldCharType="begin"/>
      </w:r>
      <w:r>
        <w:rPr>
          <w:b/>
        </w:rPr>
        <w:instrText xml:space="preserve"> SEQ "Figure" \* MERGEFORMAT </w:instrText>
      </w:r>
      <w:r>
        <w:rPr>
          <w:b/>
        </w:rPr>
        <w:fldChar w:fldCharType="separate"/>
      </w:r>
      <w:r w:rsidR="00816C54">
        <w:rPr>
          <w:b/>
          <w:noProof/>
        </w:rPr>
        <w:t>2</w:t>
      </w:r>
      <w:r>
        <w:rPr>
          <w:b/>
        </w:rPr>
        <w:fldChar w:fldCharType="end"/>
      </w:r>
      <w:r>
        <w:rPr>
          <w:b/>
        </w:rPr>
        <w:t>.</w:t>
      </w:r>
      <w:r>
        <w:t xml:space="preserve"> </w:t>
      </w:r>
      <w:r w:rsidRPr="000D527C">
        <w:t>-2.</w:t>
      </w:r>
      <w:r w:rsidRPr="0009595D">
        <w:t xml:space="preserve"> Example of the stabilization output for a testing phase.  Red = Bugs Opened; Blue=Bugs Fixed; Dotted line = Balance (Opened-Fixed)</w:t>
      </w:r>
    </w:p>
    <w:p w14:paraId="0DDF9150" w14:textId="77777777" w:rsidR="000D527C" w:rsidRPr="0009595D" w:rsidRDefault="000D527C" w:rsidP="000D527C">
      <w:pPr>
        <w:jc w:val="center"/>
        <w:rPr>
          <w:b/>
          <w:szCs w:val="22"/>
          <w:lang w:eastAsia="zh-CN"/>
        </w:rPr>
      </w:pPr>
    </w:p>
    <w:p w14:paraId="54D659DE" w14:textId="77777777" w:rsidR="000D527C" w:rsidRDefault="000D527C" w:rsidP="00816C54">
      <w:pPr>
        <w:pStyle w:val="heading20"/>
      </w:pPr>
      <w:commentRangeStart w:id="6"/>
      <w:r>
        <w:t>Results from the Case Study</w:t>
      </w:r>
      <w:commentRangeEnd w:id="6"/>
      <w:r w:rsidR="00087233">
        <w:rPr>
          <w:rStyle w:val="CommentReference"/>
          <w:b w:val="0"/>
          <w:bCs w:val="0"/>
          <w:iCs w:val="0"/>
        </w:rPr>
        <w:commentReference w:id="6"/>
      </w:r>
    </w:p>
    <w:p w14:paraId="3E426F24" w14:textId="77777777" w:rsidR="000D527C" w:rsidRDefault="000D527C" w:rsidP="000D527C">
      <w:pPr>
        <w:pStyle w:val="Text"/>
      </w:pPr>
      <w:r>
        <w:t>The case study involved interviews and a survey. In the interviews we gathered i</w:t>
      </w:r>
      <w:r>
        <w:t>n</w:t>
      </w:r>
      <w:r>
        <w:t>formation to refine the questions to the survey. The interviews were conducted with four senior testers and the surveyed involved twenty programmers and testers. Co</w:t>
      </w:r>
      <w:r>
        <w:t>n</w:t>
      </w:r>
      <w:r>
        <w:t xml:space="preserve">cerning the issue of prioritizing where to invest test effort, a tester from a military project declared that there is always an intuition where the major bugs should be at each new release or deployment. When inquired whether there were some effort to translate such intuition to a method, the tester answered negatively. This suggests that sequencing of tests as prioritization of effort is an actual though tacit practice. </w:t>
      </w:r>
    </w:p>
    <w:p w14:paraId="15AE9B96" w14:textId="77777777" w:rsidR="000D527C" w:rsidRDefault="000D527C" w:rsidP="000D527C">
      <w:pPr>
        <w:pStyle w:val="Text"/>
      </w:pPr>
      <w:r>
        <w:t xml:space="preserve">A team leader of an agile team declared that time constraint is the most impacting factor for performing tests during sprints. Deciding what to test and what to fix is really challenging. A partial solution was to invest more heavily in automated testing to speed up the process. The problem is that it lefts unattended the explorative test approach, which is the most effective to find bugs in new or modified areas of the system. This vision is corroborated by an anecdotal declaration of a quality manager of a major agile software environment vendor: </w:t>
      </w:r>
    </w:p>
    <w:p w14:paraId="6693855C" w14:textId="77777777" w:rsidR="000D527C" w:rsidRDefault="000D527C" w:rsidP="000D527C">
      <w:pPr>
        <w:pStyle w:val="Text"/>
      </w:pPr>
    </w:p>
    <w:p w14:paraId="446FF948" w14:textId="77777777" w:rsidR="000D527C" w:rsidRDefault="000D527C" w:rsidP="000D527C">
      <w:pPr>
        <w:pStyle w:val="Text"/>
      </w:pPr>
      <w:r w:rsidRPr="00F27BC5">
        <w:t xml:space="preserve">“We can stop a test session, create a bunch more, and head of in a </w:t>
      </w:r>
      <w:r>
        <w:t>new direction, which I would say m</w:t>
      </w:r>
      <w:r w:rsidRPr="00F27BC5">
        <w:t>ore fruitful</w:t>
      </w:r>
      <w:r>
        <w:t xml:space="preserve"> </w:t>
      </w:r>
      <w:r w:rsidRPr="00F27BC5">
        <w:t>to find bugs in another area</w:t>
      </w:r>
      <w:r>
        <w:t xml:space="preserve"> [of the software]</w:t>
      </w:r>
      <w:r w:rsidRPr="00F27BC5">
        <w:t>”</w:t>
      </w:r>
      <w:r>
        <w:t xml:space="preserve"> – QA Manager at Software Product Summit, 2011.</w:t>
      </w:r>
    </w:p>
    <w:p w14:paraId="16BB175A" w14:textId="77777777" w:rsidR="000D527C" w:rsidRDefault="000D527C" w:rsidP="000D527C">
      <w:pPr>
        <w:pStyle w:val="Text"/>
      </w:pPr>
    </w:p>
    <w:p w14:paraId="227B8328" w14:textId="77777777" w:rsidR="000D527C" w:rsidRDefault="000D527C" w:rsidP="000D527C">
      <w:pPr>
        <w:pStyle w:val="Text"/>
      </w:pPr>
      <w:r>
        <w:t xml:space="preserve">The interviews also demonstrated that teams from different cultures have distinct approaches to sequencing and to traceability as well. The first interviewee from the </w:t>
      </w:r>
      <w:r>
        <w:lastRenderedPageBreak/>
        <w:t>military sector works under a waterfall development process and the team has 10 testers for 7 developers. The amount of testing is justified by the heterogeneity of the deployment environments. For this team, isolating testers and developers is the norm to mitigate bias (testing the features that already work or programming only what will be tested).  Regarding traceability, the main concern is with user change requests and how they affect test cases and test data. Traceability is neither used to decide the number of tests nor what to test. The interviewee from the agile team follows a cu</w:t>
      </w:r>
      <w:r>
        <w:t>l</w:t>
      </w:r>
      <w:r>
        <w:t>ture of distributed code ownership and relies heavily on code revision sessions. Every time a change was made on a critical code, the programmer was instructed to submit the code to a committee of experienced programmers to review it. Traceability for this team is accomplished by a tool that enforces the association of every source code commit to an issue opened in their tracking system. An issue can be a new functiona</w:t>
      </w:r>
      <w:r>
        <w:t>l</w:t>
      </w:r>
      <w:r>
        <w:t xml:space="preserve">ity or a bug. This traceability data was used to improve the localization of a bug or a change to be implemented in the system. Again, traceability is neither used to decide what to test, nor the sequence of fixing. </w:t>
      </w:r>
    </w:p>
    <w:p w14:paraId="7763567E" w14:textId="77777777" w:rsidR="000D527C" w:rsidRDefault="000D527C" w:rsidP="000D527C">
      <w:pPr>
        <w:pStyle w:val="Text"/>
      </w:pPr>
      <w:r>
        <w:t>Analyzing these two approaches to test, bug fixing and traceability, we understand they are complementary in terms of coverage, since the first maps requirements to test cases, while the second maps issues to code. Nevertheless complementary, they aim at completely different needs and do not address the problem raised by our research. The first approach models traceability as data retrieval (concerned with finding things). The second approach models traceability as an information space (concerned with understanding things). We need a different approach, a search space concerned with finding local or global optimum to traverse the software and all its artifacts.</w:t>
      </w:r>
    </w:p>
    <w:p w14:paraId="38FA0C1F" w14:textId="77777777" w:rsidR="000D527C" w:rsidRDefault="000D527C" w:rsidP="000D527C">
      <w:pPr>
        <w:pStyle w:val="Text"/>
      </w:pPr>
      <w:r>
        <w:t>The survey concluded with 20 professionals confirmed some of these problems. People prioritize tests and bugs based on user satisfaction, as is demonstrated in fi</w:t>
      </w:r>
      <w:r>
        <w:t>g</w:t>
      </w:r>
      <w:r>
        <w:t>ure-3.</w:t>
      </w:r>
      <w:r w:rsidRPr="0007234A">
        <w:t xml:space="preserve"> Therefore, the traceability from goals to bugs is strong input for sequencing tests and bugs</w:t>
      </w:r>
    </w:p>
    <w:p w14:paraId="6BAFCDE9" w14:textId="77777777" w:rsidR="000D527C" w:rsidRDefault="000D527C" w:rsidP="000D527C">
      <w:pPr>
        <w:pStyle w:val="Text"/>
      </w:pPr>
    </w:p>
    <w:p w14:paraId="527B5CE1" w14:textId="77777777" w:rsidR="000D527C" w:rsidRPr="0007234A" w:rsidRDefault="000D527C" w:rsidP="000D527C">
      <w:pPr>
        <w:pStyle w:val="Text"/>
      </w:pPr>
      <w:commentRangeStart w:id="7"/>
      <w:r>
        <w:rPr>
          <w:noProof/>
        </w:rPr>
        <w:drawing>
          <wp:inline distT="0" distB="0" distL="0" distR="0" wp14:anchorId="5D29E747" wp14:editId="2B9A7B71">
            <wp:extent cx="3038475" cy="2557145"/>
            <wp:effectExtent l="0" t="0" r="34925" b="33655"/>
            <wp:docPr id="20"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commentRangeEnd w:id="7"/>
      <w:r w:rsidR="00087233">
        <w:rPr>
          <w:rStyle w:val="CommentReference"/>
        </w:rPr>
        <w:commentReference w:id="7"/>
      </w:r>
    </w:p>
    <w:p w14:paraId="61A6F9AE" w14:textId="77777777" w:rsidR="000D527C" w:rsidRPr="00F718D3" w:rsidRDefault="00522478" w:rsidP="00522478">
      <w:pPr>
        <w:pStyle w:val="figurecaption"/>
      </w:pPr>
      <w:r>
        <w:rPr>
          <w:b/>
        </w:rPr>
        <w:lastRenderedPageBreak/>
        <w:t xml:space="preserve">Fig. </w:t>
      </w:r>
      <w:r>
        <w:rPr>
          <w:b/>
        </w:rPr>
        <w:fldChar w:fldCharType="begin"/>
      </w:r>
      <w:r>
        <w:rPr>
          <w:b/>
        </w:rPr>
        <w:instrText xml:space="preserve"> SEQ "Figure" \* MERGEFORMAT </w:instrText>
      </w:r>
      <w:r>
        <w:rPr>
          <w:b/>
        </w:rPr>
        <w:fldChar w:fldCharType="separate"/>
      </w:r>
      <w:r w:rsidR="00816C54">
        <w:rPr>
          <w:b/>
          <w:noProof/>
        </w:rPr>
        <w:t>3</w:t>
      </w:r>
      <w:r>
        <w:rPr>
          <w:b/>
        </w:rPr>
        <w:fldChar w:fldCharType="end"/>
      </w:r>
      <w:r>
        <w:rPr>
          <w:b/>
        </w:rPr>
        <w:t>.</w:t>
      </w:r>
      <w:r>
        <w:t xml:space="preserve"> </w:t>
      </w:r>
      <w:r w:rsidR="000D527C" w:rsidRPr="00522478">
        <w:t>-3</w:t>
      </w:r>
      <w:r w:rsidR="000D527C" w:rsidRPr="00F718D3">
        <w:t xml:space="preserve"> Test Sequencing Options Reported</w:t>
      </w:r>
    </w:p>
    <w:p w14:paraId="5DC56F29" w14:textId="77777777" w:rsidR="000D527C" w:rsidRDefault="000D527C" w:rsidP="000D527C">
      <w:pPr>
        <w:pStyle w:val="Text"/>
      </w:pPr>
    </w:p>
    <w:p w14:paraId="7A4667C2" w14:textId="77777777" w:rsidR="000D527C" w:rsidRDefault="000D527C" w:rsidP="000D527C">
      <w:pPr>
        <w:pStyle w:val="Text"/>
      </w:pPr>
      <w:r>
        <w:t>Concerning the order of bug fixing, the answers also concentrated on the i</w:t>
      </w:r>
      <w:r>
        <w:t>m</w:t>
      </w:r>
      <w:r>
        <w:t xml:space="preserve">portance to the final user (figure-4). </w:t>
      </w:r>
      <w:commentRangeStart w:id="8"/>
      <w:r>
        <w:t>Such result emphasizes the use of traceability to retrieve a user as a client prioritization criterion</w:t>
      </w:r>
      <w:commentRangeEnd w:id="8"/>
      <w:r>
        <w:rPr>
          <w:rStyle w:val="CommentReference"/>
        </w:rPr>
        <w:commentReference w:id="8"/>
      </w:r>
      <w:r>
        <w:t>. This type of prioritization does not take in consideration the net of artifact and code produced. We believe this concentr</w:t>
      </w:r>
      <w:r>
        <w:t>a</w:t>
      </w:r>
      <w:r>
        <w:t>tion stem from the test prioritization decision making and not from a conscious choice made by the team.</w:t>
      </w:r>
    </w:p>
    <w:p w14:paraId="7A0784F2" w14:textId="77777777" w:rsidR="000D527C" w:rsidRDefault="000D527C" w:rsidP="000D527C">
      <w:pPr>
        <w:pStyle w:val="Text"/>
      </w:pPr>
      <w:r>
        <w:t xml:space="preserve"> </w:t>
      </w:r>
    </w:p>
    <w:p w14:paraId="0D842157" w14:textId="77777777" w:rsidR="000D527C" w:rsidRDefault="000D527C" w:rsidP="000D527C">
      <w:pPr>
        <w:pStyle w:val="Text"/>
      </w:pPr>
      <w:r>
        <w:rPr>
          <w:noProof/>
        </w:rPr>
        <w:drawing>
          <wp:inline distT="0" distB="0" distL="0" distR="0" wp14:anchorId="607E6010" wp14:editId="6B3820A0">
            <wp:extent cx="2861310" cy="2504440"/>
            <wp:effectExtent l="0" t="0" r="34290" b="35560"/>
            <wp:docPr id="19" name="Chart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0FFCFF6" w14:textId="77777777" w:rsidR="000D527C" w:rsidRPr="00F718D3" w:rsidRDefault="00522478" w:rsidP="00522478">
      <w:pPr>
        <w:pStyle w:val="figurecaption"/>
      </w:pPr>
      <w:r>
        <w:rPr>
          <w:b/>
        </w:rPr>
        <w:t xml:space="preserve">Fig. </w:t>
      </w:r>
      <w:r>
        <w:rPr>
          <w:b/>
        </w:rPr>
        <w:fldChar w:fldCharType="begin"/>
      </w:r>
      <w:r>
        <w:rPr>
          <w:b/>
        </w:rPr>
        <w:instrText xml:space="preserve"> SEQ "Figure" \* MERGEFORMAT </w:instrText>
      </w:r>
      <w:r>
        <w:rPr>
          <w:b/>
        </w:rPr>
        <w:fldChar w:fldCharType="separate"/>
      </w:r>
      <w:r w:rsidR="00816C54">
        <w:rPr>
          <w:b/>
          <w:noProof/>
        </w:rPr>
        <w:t>4</w:t>
      </w:r>
      <w:r>
        <w:rPr>
          <w:b/>
        </w:rPr>
        <w:fldChar w:fldCharType="end"/>
      </w:r>
      <w:r>
        <w:rPr>
          <w:b/>
        </w:rPr>
        <w:t>.</w:t>
      </w:r>
      <w:r>
        <w:t xml:space="preserve"> </w:t>
      </w:r>
      <w:r w:rsidR="000D527C" w:rsidRPr="00522478">
        <w:t>-4</w:t>
      </w:r>
      <w:r w:rsidR="000D527C">
        <w:t xml:space="preserve"> Bug Fix</w:t>
      </w:r>
      <w:r w:rsidR="000D527C" w:rsidRPr="00F718D3">
        <w:t xml:space="preserve"> Sequencing Options Reported</w:t>
      </w:r>
    </w:p>
    <w:p w14:paraId="10D9E38A" w14:textId="77777777" w:rsidR="000D527C" w:rsidRDefault="000D527C" w:rsidP="000D527C">
      <w:pPr>
        <w:pStyle w:val="Text"/>
      </w:pPr>
    </w:p>
    <w:p w14:paraId="11FAF070" w14:textId="77777777" w:rsidR="000D527C" w:rsidRDefault="000D527C" w:rsidP="000D527C">
      <w:pPr>
        <w:pStyle w:val="Text"/>
      </w:pPr>
      <w:r>
        <w:t>The survey also demonstrated that t</w:t>
      </w:r>
      <w:r w:rsidRPr="00F718D3">
        <w:t xml:space="preserve">he worst defects </w:t>
      </w:r>
      <w:r>
        <w:t>were the intermittent (29%, see figure-5)</w:t>
      </w:r>
      <w:r w:rsidRPr="00F718D3">
        <w:t>, not the ones related to NRF</w:t>
      </w:r>
      <w:r>
        <w:t xml:space="preserve"> (figure-4)</w:t>
      </w:r>
      <w:r w:rsidRPr="00F718D3">
        <w:t>, third party code, or had a large i</w:t>
      </w:r>
      <w:r w:rsidRPr="00F718D3">
        <w:t>m</w:t>
      </w:r>
      <w:r w:rsidRPr="00F718D3">
        <w:t>pact on the system. Reproducing a defect implies capturing the same context of the problematic situation. Context is covered by same states and inputs used. Understan</w:t>
      </w:r>
      <w:r w:rsidRPr="00F718D3">
        <w:t>d</w:t>
      </w:r>
      <w:r w:rsidRPr="00F718D3">
        <w:t xml:space="preserve">ing what happens with the application in specific situations involve combining knowledge from different sources. Hence traceability, due to its connectivity nature, may be an important </w:t>
      </w:r>
      <w:r>
        <w:t>missing link.</w:t>
      </w:r>
    </w:p>
    <w:p w14:paraId="62E6C137" w14:textId="77777777" w:rsidR="000D527C" w:rsidRDefault="000D527C" w:rsidP="000D527C">
      <w:pPr>
        <w:pStyle w:val="Text"/>
      </w:pPr>
    </w:p>
    <w:p w14:paraId="498F5497" w14:textId="77777777" w:rsidR="000D527C" w:rsidRPr="00F718D3" w:rsidRDefault="000D527C" w:rsidP="000D527C">
      <w:pPr>
        <w:pStyle w:val="Text"/>
        <w:jc w:val="center"/>
      </w:pPr>
      <w:r>
        <w:rPr>
          <w:noProof/>
        </w:rPr>
        <w:lastRenderedPageBreak/>
        <w:drawing>
          <wp:inline distT="0" distB="0" distL="0" distR="0" wp14:anchorId="634879A8" wp14:editId="6E7012A5">
            <wp:extent cx="2912110" cy="2600325"/>
            <wp:effectExtent l="0" t="0" r="34290" b="15875"/>
            <wp:docPr id="16"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AACF721" w14:textId="77777777" w:rsidR="000D527C" w:rsidRPr="00843AB0" w:rsidRDefault="00522478" w:rsidP="00522478">
      <w:pPr>
        <w:pStyle w:val="figurecaption"/>
      </w:pPr>
      <w:r>
        <w:rPr>
          <w:b/>
        </w:rPr>
        <w:t xml:space="preserve">Fig. </w:t>
      </w:r>
      <w:r>
        <w:rPr>
          <w:b/>
        </w:rPr>
        <w:fldChar w:fldCharType="begin"/>
      </w:r>
      <w:r>
        <w:rPr>
          <w:b/>
        </w:rPr>
        <w:instrText xml:space="preserve"> SEQ "Figure" \* MERGEFORMAT </w:instrText>
      </w:r>
      <w:r>
        <w:rPr>
          <w:b/>
        </w:rPr>
        <w:fldChar w:fldCharType="separate"/>
      </w:r>
      <w:r w:rsidR="00816C54">
        <w:rPr>
          <w:b/>
          <w:noProof/>
        </w:rPr>
        <w:t>5</w:t>
      </w:r>
      <w:r>
        <w:rPr>
          <w:b/>
        </w:rPr>
        <w:fldChar w:fldCharType="end"/>
      </w:r>
      <w:r>
        <w:rPr>
          <w:b/>
        </w:rPr>
        <w:t>.</w:t>
      </w:r>
      <w:r>
        <w:t xml:space="preserve"> </w:t>
      </w:r>
      <w:r w:rsidR="000D527C" w:rsidRPr="00522478">
        <w:t>-5</w:t>
      </w:r>
      <w:r w:rsidR="000D527C" w:rsidRPr="00843AB0">
        <w:t xml:space="preserve"> Root-cause of Bugs Hard to Fix</w:t>
      </w:r>
    </w:p>
    <w:p w14:paraId="78917165" w14:textId="77777777" w:rsidR="000D527C" w:rsidRDefault="000D527C" w:rsidP="000D527C">
      <w:pPr>
        <w:pStyle w:val="Text"/>
      </w:pPr>
    </w:p>
    <w:p w14:paraId="7EB829AC" w14:textId="77777777" w:rsidR="000D527C" w:rsidRDefault="000D527C" w:rsidP="000D527C">
      <w:pPr>
        <w:pStyle w:val="Text"/>
      </w:pPr>
      <w:r>
        <w:t xml:space="preserve">Tracking bugs involves traversing the system composed not only by code, but by all the documents produced in the requirements and design efforts. Hence, if we were to pursue the hypotheses that </w:t>
      </w:r>
      <w:commentRangeStart w:id="9"/>
      <w:r>
        <w:t xml:space="preserve">optimal </w:t>
      </w:r>
      <w:commentRangeEnd w:id="9"/>
      <w:r>
        <w:rPr>
          <w:rStyle w:val="CommentReference"/>
        </w:rPr>
        <w:commentReference w:id="9"/>
      </w:r>
      <w:r>
        <w:t>test and fix sequences exist and are effective to system stabilization, the answer must be raised from the requirements engineering methods that create integrated maps of the knowledge about the software being grown.</w:t>
      </w:r>
    </w:p>
    <w:p w14:paraId="7A23A098" w14:textId="04D3CCFA" w:rsidR="000D527C" w:rsidRDefault="00816C54" w:rsidP="00816C54">
      <w:pPr>
        <w:pStyle w:val="heading10"/>
      </w:pPr>
      <w:r>
        <w:t>T</w:t>
      </w:r>
      <w:r w:rsidR="000D527C">
        <w:t xml:space="preserve">raceability as a Search Space </w:t>
      </w:r>
      <w:commentRangeStart w:id="10"/>
      <w:commentRangeStart w:id="11"/>
      <w:r w:rsidR="000D527C">
        <w:t>Metaphor</w:t>
      </w:r>
      <w:commentRangeEnd w:id="10"/>
      <w:r w:rsidR="000D527C">
        <w:rPr>
          <w:rStyle w:val="CommentReference"/>
          <w:b w:val="0"/>
        </w:rPr>
        <w:commentReference w:id="10"/>
      </w:r>
      <w:commentRangeEnd w:id="11"/>
      <w:r w:rsidR="0029357B">
        <w:rPr>
          <w:rStyle w:val="CommentReference"/>
          <w:b w:val="0"/>
          <w:bCs w:val="0"/>
        </w:rPr>
        <w:commentReference w:id="11"/>
      </w:r>
    </w:p>
    <w:p w14:paraId="43D4E3D3" w14:textId="77777777" w:rsidR="000D527C" w:rsidRDefault="000D527C" w:rsidP="000D527C">
      <w:pPr>
        <w:pStyle w:val="Text"/>
      </w:pPr>
      <w:r>
        <w:t xml:space="preserve">The decision space of what to test and fix and in which sequence is very complex. Many criteria exist to select tests and bugs, such as user satisfaction, code complexity measures, impact analysis, etc. At same time, conditions for decision change as new knowledge emerge during meetings. For example, information about cost and solution are imprecise during bug triage meetings. Therefore, previous good decision cannot be reused fully and the wrong ones only bring accidental learning to the investigation space. The software with all its artifacts is a space being grown as people acquire more knowledge [11]. It hence implies on recognizing that it is difficult to define a set of static criteria to find the optimum. </w:t>
      </w:r>
    </w:p>
    <w:p w14:paraId="5934F230" w14:textId="77777777" w:rsidR="000D527C" w:rsidRDefault="000D527C" w:rsidP="000D527C">
      <w:pPr>
        <w:pStyle w:val="Text"/>
      </w:pPr>
      <w:r>
        <w:t>Traceability is an approach to build a map incrementally. Artifacts and its constit</w:t>
      </w:r>
      <w:r>
        <w:t>u</w:t>
      </w:r>
      <w:r>
        <w:t>ent parts form a map. A map can be used to localize oneself or to extract measur</w:t>
      </w:r>
      <w:r>
        <w:t>e</w:t>
      </w:r>
      <w:r>
        <w:t>ments (area, distances, flow, densities, etc.). We can describe a region in two met</w:t>
      </w:r>
      <w:r>
        <w:t>a</w:t>
      </w:r>
      <w:r>
        <w:t>phors – map or trajectory [12]. The map provides a global totalizing fish-eye vision of the territory based on a static perspective. Therefore, a map describes a place. Mea</w:t>
      </w:r>
      <w:r>
        <w:t>n</w:t>
      </w:r>
      <w:r>
        <w:t xml:space="preserve">while, the trajectory provides a local subjective perspective based on movements. </w:t>
      </w:r>
      <w:r>
        <w:lastRenderedPageBreak/>
        <w:t>Trajectory describes a space. The map metaphor is convenient to understand where things are and relate to each other (entities and dependencies). Trajectory is conve</w:t>
      </w:r>
      <w:r>
        <w:t>n</w:t>
      </w:r>
      <w:r>
        <w:t>ient to understand how things behave in a context (execution, states, and events). For the purpose of traceability for aiding system comprehension, map metaphor is the adequate one. For the purpose of debugging an application, the trajectory metaphor is more representative of the exploration actions performed during testing and debu</w:t>
      </w:r>
      <w:r>
        <w:t>g</w:t>
      </w:r>
      <w:r>
        <w:t>ging. Delimit regions by the possibility of traversing or impediments of so. The fo</w:t>
      </w:r>
      <w:r>
        <w:t>r</w:t>
      </w:r>
      <w:r>
        <w:t>mer represents a space like metaphor, the latter a place like metaphor. Examples of the former are method calls and shared objects. Examples of the second are variable scopes and packages.</w:t>
      </w:r>
    </w:p>
    <w:p w14:paraId="5F3C01CA" w14:textId="77777777" w:rsidR="000D527C" w:rsidRDefault="000D527C" w:rsidP="00816C54">
      <w:pPr>
        <w:pStyle w:val="heading10"/>
        <w:pPrChange w:id="12" w:author="Birgit Penzenstadler" w:date="2013-09-18T09:37:00Z">
          <w:pPr>
            <w:pStyle w:val="Heading1"/>
            <w:keepLines w:val="0"/>
            <w:numPr>
              <w:numId w:val="21"/>
            </w:numPr>
            <w:suppressAutoHyphens w:val="0"/>
            <w:spacing w:before="240" w:after="80" w:line="240" w:lineRule="auto"/>
            <w:ind w:left="0" w:firstLine="0"/>
            <w:jc w:val="center"/>
          </w:pPr>
        </w:pPrChange>
      </w:pPr>
      <w:commentRangeStart w:id="13"/>
      <w:r>
        <w:t xml:space="preserve">Survey </w:t>
      </w:r>
      <w:commentRangeEnd w:id="13"/>
      <w:r w:rsidR="00DB5025">
        <w:rPr>
          <w:rStyle w:val="CommentReference"/>
          <w:b w:val="0"/>
          <w:bCs w:val="0"/>
        </w:rPr>
        <w:commentReference w:id="13"/>
      </w:r>
      <w:r>
        <w:t>of Traceability Research</w:t>
      </w:r>
    </w:p>
    <w:p w14:paraId="1C1D80DF" w14:textId="77777777" w:rsidR="000D527C" w:rsidRDefault="000D527C" w:rsidP="009705C3">
      <w:pPr>
        <w:pStyle w:val="heading20"/>
        <w:spacing w:before="0"/>
        <w:rPr>
          <w:lang w:eastAsia="zh-CN"/>
        </w:rPr>
        <w:pPrChange w:id="14" w:author="Birgit Penzenstadler" w:date="2013-09-18T09:46:00Z">
          <w:pPr>
            <w:pStyle w:val="Heading2"/>
            <w:keepLines w:val="0"/>
            <w:numPr>
              <w:ilvl w:val="1"/>
              <w:numId w:val="21"/>
            </w:numPr>
            <w:suppressAutoHyphens w:val="0"/>
            <w:spacing w:before="120" w:after="60"/>
            <w:ind w:left="144" w:firstLine="0"/>
          </w:pPr>
        </w:pPrChange>
      </w:pPr>
      <w:r w:rsidRPr="009860A4">
        <w:t>What Is Traceability</w:t>
      </w:r>
    </w:p>
    <w:p w14:paraId="32E5A05D" w14:textId="77777777" w:rsidR="000D527C" w:rsidRDefault="000D527C" w:rsidP="000D527C">
      <w:pPr>
        <w:ind w:firstLine="144"/>
        <w:jc w:val="both"/>
        <w:rPr>
          <w:lang w:eastAsia="zh-CN"/>
        </w:rPr>
      </w:pPr>
      <w:r>
        <w:rPr>
          <w:lang w:eastAsia="zh-CN"/>
        </w:rPr>
        <w:t>In requirements engineering, traceability is an effective bridge that aligns system evolution with changing stakeholder needs. It also helps uncover unexpected pro</w:t>
      </w:r>
      <w:r>
        <w:rPr>
          <w:lang w:eastAsia="zh-CN"/>
        </w:rPr>
        <w:t>b</w:t>
      </w:r>
      <w:r>
        <w:rPr>
          <w:lang w:eastAsia="zh-CN"/>
        </w:rPr>
        <w:t>lems, provide innovative opportunities, and lays the groundwork for corporate knowledge management [1</w:t>
      </w:r>
      <w:r>
        <w:rPr>
          <w:rFonts w:hint="eastAsia"/>
          <w:lang w:eastAsia="zh-CN"/>
        </w:rPr>
        <w:t>3</w:t>
      </w:r>
      <w:r>
        <w:rPr>
          <w:lang w:eastAsia="zh-CN"/>
        </w:rPr>
        <w:t>]. Also, traceability aids project managers in verification, cost reduction, accountability and change management [</w:t>
      </w:r>
      <w:r>
        <w:rPr>
          <w:rFonts w:hint="eastAsia"/>
          <w:lang w:eastAsia="zh-CN"/>
        </w:rPr>
        <w:t>14</w:t>
      </w:r>
      <w:r>
        <w:rPr>
          <w:lang w:eastAsia="zh-CN"/>
        </w:rPr>
        <w:t xml:space="preserve">]. According to </w:t>
      </w:r>
      <w:proofErr w:type="spellStart"/>
      <w:r>
        <w:rPr>
          <w:lang w:eastAsia="zh-CN"/>
        </w:rPr>
        <w:t>Gotel</w:t>
      </w:r>
      <w:proofErr w:type="spellEnd"/>
      <w:r>
        <w:rPr>
          <w:lang w:eastAsia="zh-CN"/>
        </w:rPr>
        <w:t xml:space="preserve"> and Finkelstein’s paper [15], the definition of traceable software is:</w:t>
      </w:r>
    </w:p>
    <w:p w14:paraId="2E45CFDA" w14:textId="77777777" w:rsidR="000D527C" w:rsidRDefault="000D527C" w:rsidP="000D527C">
      <w:pPr>
        <w:jc w:val="both"/>
        <w:rPr>
          <w:lang w:eastAsia="zh-CN"/>
        </w:rPr>
      </w:pPr>
      <w:r>
        <w:rPr>
          <w:lang w:eastAsia="zh-CN"/>
        </w:rPr>
        <w:tab/>
      </w:r>
    </w:p>
    <w:p w14:paraId="47439D49" w14:textId="77777777" w:rsidR="000D527C" w:rsidRDefault="000D527C" w:rsidP="000D527C">
      <w:pPr>
        <w:jc w:val="both"/>
        <w:rPr>
          <w:lang w:eastAsia="zh-CN"/>
        </w:rPr>
      </w:pPr>
      <w:r>
        <w:rPr>
          <w:lang w:eastAsia="zh-CN"/>
        </w:rPr>
        <w:t>"Requirements traceability refers to the ability to describe and follow the life of a requirement, in both a forwards and backwards direction (i.e., from its origins, through its</w:t>
      </w:r>
      <w:r>
        <w:rPr>
          <w:rFonts w:hint="eastAsia"/>
          <w:lang w:eastAsia="zh-CN"/>
        </w:rPr>
        <w:t xml:space="preserve"> </w:t>
      </w:r>
      <w:r>
        <w:rPr>
          <w:lang w:eastAsia="zh-CN"/>
        </w:rPr>
        <w:t>development and specification, to its subsequent deployment and use, and through all periods of on-going refinement and iteration in any of these phases).”</w:t>
      </w:r>
      <w:r>
        <w:rPr>
          <w:rFonts w:hint="eastAsia"/>
          <w:lang w:eastAsia="zh-CN"/>
        </w:rPr>
        <w:t xml:space="preserve"> [15]</w:t>
      </w:r>
    </w:p>
    <w:p w14:paraId="07F5D11D" w14:textId="77777777" w:rsidR="000D527C" w:rsidRDefault="000D527C" w:rsidP="000D527C">
      <w:pPr>
        <w:ind w:firstLine="202"/>
        <w:jc w:val="both"/>
        <w:rPr>
          <w:lang w:eastAsia="zh-CN"/>
        </w:rPr>
      </w:pPr>
    </w:p>
    <w:p w14:paraId="7C6405F8" w14:textId="77777777" w:rsidR="000D527C" w:rsidRDefault="000D527C" w:rsidP="000D527C">
      <w:pPr>
        <w:ind w:firstLine="202"/>
        <w:jc w:val="both"/>
        <w:rPr>
          <w:lang w:eastAsia="zh-CN"/>
        </w:rPr>
      </w:pPr>
      <w:r>
        <w:rPr>
          <w:lang w:eastAsia="zh-CN"/>
        </w:rPr>
        <w:t>From this definition</w:t>
      </w:r>
      <w:r>
        <w:rPr>
          <w:rFonts w:hint="eastAsia"/>
          <w:lang w:eastAsia="zh-CN"/>
        </w:rPr>
        <w:t>,</w:t>
      </w:r>
      <w:r>
        <w:rPr>
          <w:lang w:eastAsia="zh-CN"/>
        </w:rPr>
        <w:t xml:space="preserve"> we know that traceability is an</w:t>
      </w:r>
      <w:r>
        <w:rPr>
          <w:rFonts w:hint="eastAsia"/>
          <w:lang w:eastAsia="zh-CN"/>
        </w:rPr>
        <w:t xml:space="preserve"> </w:t>
      </w:r>
      <w:r>
        <w:rPr>
          <w:lang w:eastAsia="zh-CN"/>
        </w:rPr>
        <w:t xml:space="preserve">important factor throughout the whole process of software development, and the way we use to achieve traceability is to create links that connect different software artifacts. </w:t>
      </w:r>
    </w:p>
    <w:p w14:paraId="24460364" w14:textId="77777777" w:rsidR="000D527C" w:rsidRDefault="000D527C" w:rsidP="000D527C">
      <w:pPr>
        <w:ind w:firstLine="202"/>
        <w:jc w:val="both"/>
        <w:rPr>
          <w:lang w:eastAsia="zh-CN"/>
        </w:rPr>
      </w:pPr>
      <w:r>
        <w:rPr>
          <w:lang w:eastAsia="zh-CN"/>
        </w:rPr>
        <w:t>Traceability links indicate various relationships between and within certain art</w:t>
      </w:r>
      <w:r>
        <w:rPr>
          <w:lang w:eastAsia="zh-CN"/>
        </w:rPr>
        <w:t>i</w:t>
      </w:r>
      <w:r>
        <w:rPr>
          <w:lang w:eastAsia="zh-CN"/>
        </w:rPr>
        <w:t>facts.</w:t>
      </w:r>
      <w:r>
        <w:rPr>
          <w:rFonts w:hint="eastAsia"/>
          <w:lang w:eastAsia="zh-CN"/>
        </w:rPr>
        <w:t xml:space="preserve"> </w:t>
      </w:r>
      <w:r>
        <w:rPr>
          <w:lang w:eastAsia="zh-CN"/>
        </w:rPr>
        <w:t xml:space="preserve">There are several ways to categorize such relationships. According to the roadmap paper of software traceability [16], traceability relations denote overlap, </w:t>
      </w:r>
      <w:proofErr w:type="spellStart"/>
      <w:r>
        <w:rPr>
          <w:lang w:eastAsia="zh-CN"/>
        </w:rPr>
        <w:t>satisfiab</w:t>
      </w:r>
      <w:r>
        <w:rPr>
          <w:rFonts w:hint="eastAsia"/>
          <w:lang w:eastAsia="zh-CN"/>
        </w:rPr>
        <w:t>i</w:t>
      </w:r>
      <w:r>
        <w:rPr>
          <w:lang w:eastAsia="zh-CN"/>
        </w:rPr>
        <w:t>lity</w:t>
      </w:r>
      <w:proofErr w:type="spellEnd"/>
      <w:r>
        <w:rPr>
          <w:lang w:eastAsia="zh-CN"/>
        </w:rPr>
        <w:t>, dependency, evolution, generalization and refinement relations. It also represents the conflict and rationalization associations between software artifacts or contribution relations between artifacts and the stakeholders [</w:t>
      </w:r>
      <w:r>
        <w:rPr>
          <w:rFonts w:hint="eastAsia"/>
          <w:lang w:eastAsia="zh-CN"/>
        </w:rPr>
        <w:t>16</w:t>
      </w:r>
      <w:r>
        <w:rPr>
          <w:lang w:eastAsia="zh-CN"/>
        </w:rPr>
        <w:t>]. Among them, d</w:t>
      </w:r>
      <w:r>
        <w:rPr>
          <w:lang w:eastAsia="zh-CN"/>
        </w:rPr>
        <w:t>e</w:t>
      </w:r>
      <w:r>
        <w:rPr>
          <w:lang w:eastAsia="zh-CN"/>
        </w:rPr>
        <w:t xml:space="preserve">pendency and contribution relations can be directly used for system stabilization. Dependency relations reflect the dependencies and concurrency between modules and the robustness of the system. Contribution relations reflect the ownership of code and the relationships between stakeholders and artifacts, which show the relevance of </w:t>
      </w:r>
      <w:r>
        <w:rPr>
          <w:rFonts w:hint="eastAsia"/>
          <w:lang w:eastAsia="zh-CN"/>
        </w:rPr>
        <w:t xml:space="preserve">a </w:t>
      </w:r>
      <w:r>
        <w:rPr>
          <w:lang w:eastAsia="zh-CN"/>
        </w:rPr>
        <w:t>certain part of the system with user satisfaction.</w:t>
      </w:r>
    </w:p>
    <w:p w14:paraId="2CFCD664" w14:textId="77777777" w:rsidR="000D527C" w:rsidRDefault="000D527C" w:rsidP="000D527C">
      <w:pPr>
        <w:ind w:firstLine="202"/>
        <w:jc w:val="both"/>
        <w:rPr>
          <w:lang w:eastAsia="zh-CN"/>
        </w:rPr>
      </w:pPr>
      <w:r>
        <w:rPr>
          <w:lang w:eastAsia="zh-CN"/>
        </w:rPr>
        <w:t xml:space="preserve">According to </w:t>
      </w:r>
      <w:proofErr w:type="spellStart"/>
      <w:r>
        <w:rPr>
          <w:lang w:eastAsia="zh-CN"/>
        </w:rPr>
        <w:t>Wieringa’s</w:t>
      </w:r>
      <w:proofErr w:type="spellEnd"/>
      <w:r>
        <w:rPr>
          <w:lang w:eastAsia="zh-CN"/>
        </w:rPr>
        <w:t xml:space="preserve"> introduction to traceability [</w:t>
      </w:r>
      <w:r>
        <w:rPr>
          <w:rFonts w:hint="eastAsia"/>
          <w:lang w:eastAsia="zh-CN"/>
        </w:rPr>
        <w:t>17</w:t>
      </w:r>
      <w:r>
        <w:rPr>
          <w:lang w:eastAsia="zh-CN"/>
        </w:rPr>
        <w:t>], the need for traceability falls into four aspects. For project management, traceability can help to estimate the impact of a change in requirements,</w:t>
      </w:r>
      <w:r>
        <w:rPr>
          <w:rFonts w:hint="eastAsia"/>
          <w:lang w:eastAsia="zh-CN"/>
        </w:rPr>
        <w:t xml:space="preserve"> to</w:t>
      </w:r>
      <w:r>
        <w:rPr>
          <w:lang w:eastAsia="zh-CN"/>
        </w:rPr>
        <w:t xml:space="preserve"> discover conflicts between requirements earlier and </w:t>
      </w:r>
      <w:r>
        <w:rPr>
          <w:rFonts w:hint="eastAsia"/>
          <w:lang w:eastAsia="zh-CN"/>
        </w:rPr>
        <w:t>to bring</w:t>
      </w:r>
      <w:r>
        <w:rPr>
          <w:lang w:eastAsia="zh-CN"/>
        </w:rPr>
        <w:t xml:space="preserve"> reduced development time and effort for future systems because of the reuse of past implementation decisions. For customers, traceability can help to eval</w:t>
      </w:r>
      <w:r>
        <w:rPr>
          <w:lang w:eastAsia="zh-CN"/>
        </w:rPr>
        <w:t>u</w:t>
      </w:r>
      <w:r>
        <w:rPr>
          <w:lang w:eastAsia="zh-CN"/>
        </w:rPr>
        <w:lastRenderedPageBreak/>
        <w:t>ate the quality of the product with respect to the user requirements and acceptance testing can refer directly to the user requirements being tested for. For designers, traceability can help to more easily verify the satisfaction from design to requir</w:t>
      </w:r>
      <w:r>
        <w:rPr>
          <w:lang w:eastAsia="zh-CN"/>
        </w:rPr>
        <w:t>e</w:t>
      </w:r>
      <w:r>
        <w:rPr>
          <w:lang w:eastAsia="zh-CN"/>
        </w:rPr>
        <w:t>ments. For maintainers, they can estimate the impact of a change in requirements on the implementation [17].</w:t>
      </w:r>
    </w:p>
    <w:p w14:paraId="7AB9839B" w14:textId="77777777" w:rsidR="000D527C" w:rsidRDefault="000D527C" w:rsidP="000D527C">
      <w:pPr>
        <w:ind w:firstLine="144"/>
        <w:jc w:val="both"/>
        <w:rPr>
          <w:lang w:eastAsia="zh-CN"/>
        </w:rPr>
      </w:pPr>
      <w:r>
        <w:rPr>
          <w:lang w:eastAsia="zh-CN"/>
        </w:rPr>
        <w:t>For reference, there are many insightful and thorough surveys introducing and eva</w:t>
      </w:r>
      <w:r>
        <w:rPr>
          <w:lang w:eastAsia="zh-CN"/>
        </w:rPr>
        <w:t>l</w:t>
      </w:r>
      <w:r>
        <w:rPr>
          <w:lang w:eastAsia="zh-CN"/>
        </w:rPr>
        <w:t xml:space="preserve">uating different traceability techniques. The seminal paper of </w:t>
      </w:r>
      <w:proofErr w:type="spellStart"/>
      <w:r>
        <w:rPr>
          <w:lang w:eastAsia="zh-CN"/>
        </w:rPr>
        <w:t>Gotel</w:t>
      </w:r>
      <w:proofErr w:type="spellEnd"/>
      <w:r>
        <w:rPr>
          <w:lang w:eastAsia="zh-CN"/>
        </w:rPr>
        <w:t xml:space="preserve"> and Finkelstein [</w:t>
      </w:r>
      <w:r>
        <w:rPr>
          <w:rFonts w:hint="eastAsia"/>
          <w:lang w:eastAsia="zh-CN"/>
        </w:rPr>
        <w:t>15</w:t>
      </w:r>
      <w:r>
        <w:rPr>
          <w:lang w:eastAsia="zh-CN"/>
        </w:rPr>
        <w:t>] investigated and discussed the underlying nature of the requirements traceability problem. Other papers ([</w:t>
      </w:r>
      <w:r>
        <w:rPr>
          <w:rFonts w:hint="eastAsia"/>
          <w:lang w:eastAsia="zh-CN"/>
        </w:rPr>
        <w:t>18</w:t>
      </w:r>
      <w:r>
        <w:rPr>
          <w:lang w:eastAsia="zh-CN"/>
        </w:rPr>
        <w:t>][1</w:t>
      </w:r>
      <w:r>
        <w:rPr>
          <w:rFonts w:hint="eastAsia"/>
          <w:lang w:eastAsia="zh-CN"/>
        </w:rPr>
        <w:t>9</w:t>
      </w:r>
      <w:r>
        <w:rPr>
          <w:lang w:eastAsia="zh-CN"/>
        </w:rPr>
        <w:t xml:space="preserve">]) discussed traceability techniques for model-driven engineering. Bashir and </w:t>
      </w:r>
      <w:proofErr w:type="spellStart"/>
      <w:r>
        <w:rPr>
          <w:lang w:eastAsia="zh-CN"/>
        </w:rPr>
        <w:t>Qadir’s</w:t>
      </w:r>
      <w:proofErr w:type="spellEnd"/>
      <w:r>
        <w:rPr>
          <w:lang w:eastAsia="zh-CN"/>
        </w:rPr>
        <w:t xml:space="preserve"> survey [</w:t>
      </w:r>
      <w:r>
        <w:rPr>
          <w:rFonts w:hint="eastAsia"/>
          <w:lang w:eastAsia="zh-CN"/>
        </w:rPr>
        <w:t>20</w:t>
      </w:r>
      <w:r>
        <w:rPr>
          <w:lang w:eastAsia="zh-CN"/>
        </w:rPr>
        <w:t>] compared existing traceability techniques and revealed problems in them.</w:t>
      </w:r>
    </w:p>
    <w:p w14:paraId="39FAC3E0" w14:textId="77777777" w:rsidR="000D527C" w:rsidRPr="009860A4" w:rsidRDefault="000D527C" w:rsidP="000D527C">
      <w:pPr>
        <w:ind w:firstLine="144"/>
        <w:jc w:val="both"/>
        <w:rPr>
          <w:lang w:eastAsia="zh-CN"/>
        </w:rPr>
      </w:pPr>
    </w:p>
    <w:p w14:paraId="643937DF" w14:textId="77777777" w:rsidR="000D527C" w:rsidRDefault="000D527C" w:rsidP="009705C3">
      <w:pPr>
        <w:pStyle w:val="heading20"/>
        <w:rPr>
          <w:lang w:eastAsia="zh-CN"/>
        </w:rPr>
        <w:pPrChange w:id="15" w:author="Birgit Penzenstadler" w:date="2013-09-18T09:46:00Z">
          <w:pPr>
            <w:pStyle w:val="Heading2"/>
            <w:keepLines w:val="0"/>
            <w:numPr>
              <w:ilvl w:val="1"/>
              <w:numId w:val="21"/>
            </w:numPr>
            <w:suppressAutoHyphens w:val="0"/>
            <w:spacing w:before="120" w:after="60"/>
            <w:ind w:left="144" w:firstLine="0"/>
            <w:jc w:val="both"/>
          </w:pPr>
        </w:pPrChange>
      </w:pPr>
      <w:r w:rsidRPr="009860A4">
        <w:t>Traceability Techniques</w:t>
      </w:r>
    </w:p>
    <w:p w14:paraId="02215B81" w14:textId="78FBE021" w:rsidR="000D527C" w:rsidRDefault="000D527C" w:rsidP="000D527C">
      <w:pPr>
        <w:ind w:firstLine="144"/>
        <w:jc w:val="both"/>
        <w:rPr>
          <w:lang w:eastAsia="zh-CN"/>
        </w:rPr>
      </w:pPr>
      <w:r>
        <w:rPr>
          <w:lang w:eastAsia="zh-CN"/>
        </w:rPr>
        <w:t xml:space="preserve">To achieve traceability, </w:t>
      </w:r>
      <w:del w:id="16" w:author="Birgit Penzenstadler" w:date="2013-09-18T11:29:00Z">
        <w:r w:rsidDel="00DB5025">
          <w:rPr>
            <w:lang w:eastAsia="zh-CN"/>
          </w:rPr>
          <w:delText xml:space="preserve">There </w:delText>
        </w:r>
      </w:del>
      <w:ins w:id="17" w:author="Birgit Penzenstadler" w:date="2013-09-18T11:29:00Z">
        <w:r w:rsidR="00DB5025">
          <w:rPr>
            <w:lang w:eastAsia="zh-CN"/>
          </w:rPr>
          <w:t xml:space="preserve">there </w:t>
        </w:r>
      </w:ins>
      <w:r>
        <w:rPr>
          <w:lang w:eastAsia="zh-CN"/>
        </w:rPr>
        <w:t>are many existing techniques that requirements eng</w:t>
      </w:r>
      <w:r>
        <w:rPr>
          <w:lang w:eastAsia="zh-CN"/>
        </w:rPr>
        <w:t>i</w:t>
      </w:r>
      <w:r>
        <w:rPr>
          <w:lang w:eastAsia="zh-CN"/>
        </w:rPr>
        <w:t>neers can choose from, including requirements matrices [</w:t>
      </w:r>
      <w:r>
        <w:rPr>
          <w:rFonts w:hint="eastAsia"/>
          <w:lang w:eastAsia="zh-CN"/>
        </w:rPr>
        <w:t>21</w:t>
      </w:r>
      <w:r>
        <w:rPr>
          <w:lang w:eastAsia="zh-CN"/>
        </w:rPr>
        <w:t xml:space="preserve">]; </w:t>
      </w:r>
      <w:proofErr w:type="spellStart"/>
      <w:r>
        <w:rPr>
          <w:lang w:eastAsia="zh-CN"/>
        </w:rPr>
        <w:t>keyphrase</w:t>
      </w:r>
      <w:proofErr w:type="spellEnd"/>
      <w:r>
        <w:rPr>
          <w:lang w:eastAsia="zh-CN"/>
        </w:rPr>
        <w:t xml:space="preserve"> dependencies [</w:t>
      </w:r>
      <w:r>
        <w:rPr>
          <w:rFonts w:hint="eastAsia"/>
          <w:lang w:eastAsia="zh-CN"/>
        </w:rPr>
        <w:t>22</w:t>
      </w:r>
      <w:r>
        <w:rPr>
          <w:lang w:eastAsia="zh-CN"/>
        </w:rPr>
        <w:t>]; reference model [</w:t>
      </w:r>
      <w:r>
        <w:rPr>
          <w:rFonts w:hint="eastAsia"/>
          <w:lang w:eastAsia="zh-CN"/>
        </w:rPr>
        <w:t>23</w:t>
      </w:r>
      <w:r>
        <w:rPr>
          <w:lang w:eastAsia="zh-CN"/>
        </w:rPr>
        <w:t>]; hypertext [</w:t>
      </w:r>
      <w:r>
        <w:rPr>
          <w:rFonts w:hint="eastAsia"/>
          <w:lang w:eastAsia="zh-CN"/>
        </w:rPr>
        <w:t>24</w:t>
      </w:r>
      <w:r>
        <w:rPr>
          <w:lang w:eastAsia="zh-CN"/>
        </w:rPr>
        <w:t>]; integration documents [</w:t>
      </w:r>
      <w:r>
        <w:rPr>
          <w:rFonts w:hint="eastAsia"/>
          <w:lang w:eastAsia="zh-CN"/>
        </w:rPr>
        <w:t>25</w:t>
      </w:r>
      <w:r>
        <w:rPr>
          <w:lang w:eastAsia="zh-CN"/>
        </w:rPr>
        <w:t>]; constraint networks [</w:t>
      </w:r>
      <w:r>
        <w:rPr>
          <w:rFonts w:hint="eastAsia"/>
          <w:lang w:eastAsia="zh-CN"/>
        </w:rPr>
        <w:t>26</w:t>
      </w:r>
      <w:r>
        <w:rPr>
          <w:lang w:eastAsia="zh-CN"/>
        </w:rPr>
        <w:t>]; goal-centric traceability [</w:t>
      </w:r>
      <w:r>
        <w:rPr>
          <w:rFonts w:hint="eastAsia"/>
          <w:lang w:eastAsia="zh-CN"/>
        </w:rPr>
        <w:t>2</w:t>
      </w:r>
      <w:r>
        <w:rPr>
          <w:lang w:eastAsia="zh-CN"/>
        </w:rPr>
        <w:t>7]; value-based traceability [</w:t>
      </w:r>
      <w:r>
        <w:rPr>
          <w:rFonts w:hint="eastAsia"/>
          <w:lang w:eastAsia="zh-CN"/>
        </w:rPr>
        <w:t>28</w:t>
      </w:r>
      <w:r>
        <w:rPr>
          <w:lang w:eastAsia="zh-CN"/>
        </w:rPr>
        <w:t>] [</w:t>
      </w:r>
      <w:r>
        <w:rPr>
          <w:rFonts w:hint="eastAsia"/>
          <w:lang w:eastAsia="zh-CN"/>
        </w:rPr>
        <w:t>29</w:t>
      </w:r>
      <w:r>
        <w:rPr>
          <w:lang w:eastAsia="zh-CN"/>
        </w:rPr>
        <w:t xml:space="preserve">]. In addition, </w:t>
      </w:r>
      <w:proofErr w:type="spellStart"/>
      <w:r>
        <w:rPr>
          <w:lang w:eastAsia="zh-CN"/>
        </w:rPr>
        <w:t>Tsumaki</w:t>
      </w:r>
      <w:proofErr w:type="spellEnd"/>
      <w:r>
        <w:rPr>
          <w:lang w:eastAsia="zh-CN"/>
        </w:rPr>
        <w:t xml:space="preserve"> and </w:t>
      </w:r>
      <w:proofErr w:type="spellStart"/>
      <w:r>
        <w:rPr>
          <w:lang w:eastAsia="zh-CN"/>
        </w:rPr>
        <w:t>Morisawa</w:t>
      </w:r>
      <w:proofErr w:type="spellEnd"/>
      <w:r>
        <w:rPr>
          <w:lang w:eastAsia="zh-CN"/>
        </w:rPr>
        <w:t xml:space="preserve"> proposed a framework of traceability using UML [3</w:t>
      </w:r>
      <w:r>
        <w:rPr>
          <w:rFonts w:hint="eastAsia"/>
          <w:lang w:eastAsia="zh-CN"/>
        </w:rPr>
        <w:t>0</w:t>
      </w:r>
      <w:r>
        <w:rPr>
          <w:lang w:eastAsia="zh-CN"/>
        </w:rPr>
        <w:t>], a method that supports links between UML models. It is improved by [</w:t>
      </w:r>
      <w:r>
        <w:rPr>
          <w:rFonts w:hint="eastAsia"/>
          <w:lang w:eastAsia="zh-CN"/>
        </w:rPr>
        <w:t>3</w:t>
      </w:r>
      <w:r>
        <w:rPr>
          <w:lang w:eastAsia="zh-CN"/>
        </w:rPr>
        <w:t>1] and later by [3</w:t>
      </w:r>
      <w:r>
        <w:rPr>
          <w:rFonts w:hint="eastAsia"/>
          <w:lang w:eastAsia="zh-CN"/>
        </w:rPr>
        <w:t>2</w:t>
      </w:r>
      <w:r>
        <w:rPr>
          <w:lang w:eastAsia="zh-CN"/>
        </w:rPr>
        <w:t>].</w:t>
      </w:r>
    </w:p>
    <w:p w14:paraId="54C01025" w14:textId="77777777" w:rsidR="000D527C" w:rsidRDefault="000D527C" w:rsidP="000D527C">
      <w:pPr>
        <w:ind w:firstLine="144"/>
        <w:jc w:val="both"/>
        <w:rPr>
          <w:lang w:eastAsia="zh-CN"/>
        </w:rPr>
      </w:pPr>
      <w:commentRangeStart w:id="18"/>
      <w:r>
        <w:rPr>
          <w:lang w:eastAsia="zh-CN"/>
        </w:rPr>
        <w:t xml:space="preserve">However, such tracing techniques mostly incur in overhead </w:t>
      </w:r>
      <w:commentRangeEnd w:id="18"/>
      <w:r>
        <w:rPr>
          <w:rStyle w:val="CommentReference"/>
        </w:rPr>
        <w:commentReference w:id="18"/>
      </w:r>
      <w:r>
        <w:rPr>
          <w:lang w:eastAsia="zh-CN"/>
        </w:rPr>
        <w:t>due to manually crea</w:t>
      </w:r>
      <w:r>
        <w:rPr>
          <w:lang w:eastAsia="zh-CN"/>
        </w:rPr>
        <w:t>t</w:t>
      </w:r>
      <w:r>
        <w:rPr>
          <w:lang w:eastAsia="zh-CN"/>
        </w:rPr>
        <w:t>ing and maintaining traceability links</w:t>
      </w:r>
      <w:r>
        <w:rPr>
          <w:rFonts w:hint="eastAsia"/>
          <w:lang w:eastAsia="zh-CN"/>
        </w:rPr>
        <w:t>;</w:t>
      </w:r>
      <w:r>
        <w:rPr>
          <w:lang w:eastAsia="zh-CN"/>
        </w:rPr>
        <w:t xml:space="preserve"> thus they are not widespread [3</w:t>
      </w:r>
      <w:r>
        <w:rPr>
          <w:rFonts w:hint="eastAsia"/>
          <w:lang w:eastAsia="zh-CN"/>
        </w:rPr>
        <w:t>3</w:t>
      </w:r>
      <w:r>
        <w:rPr>
          <w:lang w:eastAsia="zh-CN"/>
        </w:rPr>
        <w:t>]; and only large companies mandated by software process standards such as CMMI or ISO 15504 end up adopting traceability techniques [</w:t>
      </w:r>
      <w:r>
        <w:rPr>
          <w:rFonts w:hint="eastAsia"/>
          <w:lang w:eastAsia="zh-CN"/>
        </w:rPr>
        <w:t>34</w:t>
      </w:r>
      <w:r>
        <w:rPr>
          <w:lang w:eastAsia="zh-CN"/>
        </w:rPr>
        <w:t>]. Also, different stakeholders in the software development process have different traceability goals [1</w:t>
      </w:r>
      <w:r>
        <w:rPr>
          <w:rFonts w:hint="eastAsia"/>
          <w:lang w:eastAsia="zh-CN"/>
        </w:rPr>
        <w:t>8</w:t>
      </w:r>
      <w:r>
        <w:rPr>
          <w:lang w:eastAsia="zh-CN"/>
        </w:rPr>
        <w:t xml:space="preserve">]. Moreover, Ramesh and </w:t>
      </w:r>
      <w:proofErr w:type="spellStart"/>
      <w:r>
        <w:rPr>
          <w:lang w:eastAsia="zh-CN"/>
        </w:rPr>
        <w:t>Jarke</w:t>
      </w:r>
      <w:proofErr w:type="spellEnd"/>
      <w:r>
        <w:rPr>
          <w:lang w:eastAsia="zh-CN"/>
        </w:rPr>
        <w:t xml:space="preserve"> [23] suggested that there are two types of groups focusing on di</w:t>
      </w:r>
      <w:r>
        <w:rPr>
          <w:lang w:eastAsia="zh-CN"/>
        </w:rPr>
        <w:t>f</w:t>
      </w:r>
      <w:r>
        <w:rPr>
          <w:lang w:eastAsia="zh-CN"/>
        </w:rPr>
        <w:t>ferent levels of traceability information, one of which is low-end and another high-end [</w:t>
      </w:r>
      <w:r>
        <w:rPr>
          <w:rFonts w:hint="eastAsia"/>
          <w:lang w:eastAsia="zh-CN"/>
        </w:rPr>
        <w:t>23</w:t>
      </w:r>
      <w:r>
        <w:rPr>
          <w:lang w:eastAsia="zh-CN"/>
        </w:rPr>
        <w:t xml:space="preserve">]. In order to use traceability information to improve quality and efficiency of testing and debugging, we need </w:t>
      </w:r>
      <w:r>
        <w:rPr>
          <w:rFonts w:hint="eastAsia"/>
          <w:lang w:eastAsia="zh-CN"/>
        </w:rPr>
        <w:t>more detailed</w:t>
      </w:r>
      <w:r>
        <w:rPr>
          <w:lang w:eastAsia="zh-CN"/>
        </w:rPr>
        <w:t xml:space="preserve"> traceability information for high-end users to ensure the precision of tracing.</w:t>
      </w:r>
    </w:p>
    <w:p w14:paraId="673842B1" w14:textId="77777777" w:rsidR="000D527C" w:rsidRDefault="000D527C" w:rsidP="000D527C">
      <w:pPr>
        <w:ind w:firstLine="144"/>
        <w:jc w:val="both"/>
        <w:rPr>
          <w:lang w:eastAsia="zh-CN"/>
        </w:rPr>
      </w:pPr>
      <w:r>
        <w:rPr>
          <w:lang w:eastAsia="zh-CN"/>
        </w:rPr>
        <w:t>Recent years have seen many automation supports for traceability. There are two trends of automated tracing: information-retrieval-based traceability recovery and traceability for model-driven engineering. Based on the feasibility study of automated requirements analysis using information retrieval methods by Dag et al. [</w:t>
      </w:r>
      <w:r>
        <w:rPr>
          <w:rFonts w:hint="eastAsia"/>
          <w:lang w:eastAsia="zh-CN"/>
        </w:rPr>
        <w:t>35</w:t>
      </w:r>
      <w:r>
        <w:rPr>
          <w:lang w:eastAsia="zh-CN"/>
        </w:rPr>
        <w:t xml:space="preserve">], </w:t>
      </w:r>
      <w:proofErr w:type="spellStart"/>
      <w:r>
        <w:rPr>
          <w:lang w:eastAsia="zh-CN"/>
        </w:rPr>
        <w:t>Anton</w:t>
      </w:r>
      <w:r>
        <w:rPr>
          <w:lang w:eastAsia="zh-CN"/>
        </w:rPr>
        <w:t>i</w:t>
      </w:r>
      <w:r>
        <w:rPr>
          <w:lang w:eastAsia="zh-CN"/>
        </w:rPr>
        <w:t>ol</w:t>
      </w:r>
      <w:proofErr w:type="spellEnd"/>
      <w:r>
        <w:rPr>
          <w:lang w:eastAsia="zh-CN"/>
        </w:rPr>
        <w:t xml:space="preserve"> et al. proposed an approach for recovering traceability links [</w:t>
      </w:r>
      <w:r>
        <w:rPr>
          <w:rFonts w:hint="eastAsia"/>
          <w:lang w:eastAsia="zh-CN"/>
        </w:rPr>
        <w:t>36</w:t>
      </w:r>
      <w:r>
        <w:rPr>
          <w:lang w:eastAsia="zh-CN"/>
        </w:rPr>
        <w:t>]. Further research efforts ([3</w:t>
      </w:r>
      <w:r>
        <w:rPr>
          <w:rFonts w:hint="eastAsia"/>
          <w:lang w:eastAsia="zh-CN"/>
        </w:rPr>
        <w:t>7</w:t>
      </w:r>
      <w:r>
        <w:rPr>
          <w:lang w:eastAsia="zh-CN"/>
        </w:rPr>
        <w:t>], [3</w:t>
      </w:r>
      <w:r>
        <w:rPr>
          <w:rFonts w:hint="eastAsia"/>
          <w:lang w:eastAsia="zh-CN"/>
        </w:rPr>
        <w:t>8</w:t>
      </w:r>
      <w:r>
        <w:rPr>
          <w:lang w:eastAsia="zh-CN"/>
        </w:rPr>
        <w:t>], [3</w:t>
      </w:r>
      <w:r>
        <w:rPr>
          <w:rFonts w:hint="eastAsia"/>
          <w:lang w:eastAsia="zh-CN"/>
        </w:rPr>
        <w:t>9</w:t>
      </w:r>
      <w:r>
        <w:rPr>
          <w:lang w:eastAsia="zh-CN"/>
        </w:rPr>
        <w:t>] and [4</w:t>
      </w:r>
      <w:r>
        <w:rPr>
          <w:rFonts w:hint="eastAsia"/>
          <w:lang w:eastAsia="zh-CN"/>
        </w:rPr>
        <w:t>0</w:t>
      </w:r>
      <w:r>
        <w:rPr>
          <w:lang w:eastAsia="zh-CN"/>
        </w:rPr>
        <w:t xml:space="preserve">]) continued this direction of investigation. Likewise, </w:t>
      </w:r>
      <w:proofErr w:type="spellStart"/>
      <w:r>
        <w:rPr>
          <w:lang w:eastAsia="zh-CN"/>
        </w:rPr>
        <w:t>Kagdi</w:t>
      </w:r>
      <w:proofErr w:type="spellEnd"/>
      <w:r>
        <w:rPr>
          <w:lang w:eastAsia="zh-CN"/>
        </w:rPr>
        <w:t xml:space="preserve"> et al. [41] used text mining to explore software repositories and link co-changing artifacts. </w:t>
      </w:r>
    </w:p>
    <w:p w14:paraId="74637CAE" w14:textId="77777777" w:rsidR="000D527C" w:rsidRDefault="000D527C" w:rsidP="000D527C">
      <w:pPr>
        <w:ind w:firstLine="144"/>
        <w:jc w:val="both"/>
        <w:rPr>
          <w:lang w:eastAsia="zh-CN"/>
        </w:rPr>
      </w:pPr>
      <w:r>
        <w:rPr>
          <w:lang w:eastAsia="zh-CN"/>
        </w:rPr>
        <w:t>The emergence of model-driven engineering technologies was to address the inabi</w:t>
      </w:r>
      <w:r>
        <w:rPr>
          <w:lang w:eastAsia="zh-CN"/>
        </w:rPr>
        <w:t>l</w:t>
      </w:r>
      <w:r>
        <w:rPr>
          <w:lang w:eastAsia="zh-CN"/>
        </w:rPr>
        <w:t>ity of third-generation languages to alleviate the complexity of platforms and express domain concepts effectively [</w:t>
      </w:r>
      <w:r>
        <w:rPr>
          <w:rFonts w:hint="eastAsia"/>
          <w:lang w:eastAsia="zh-CN"/>
        </w:rPr>
        <w:t>42</w:t>
      </w:r>
      <w:r>
        <w:rPr>
          <w:lang w:eastAsia="zh-CN"/>
        </w:rPr>
        <w:t>]. With a transition layer of abstraction, software d</w:t>
      </w:r>
      <w:r>
        <w:rPr>
          <w:lang w:eastAsia="zh-CN"/>
        </w:rPr>
        <w:t>e</w:t>
      </w:r>
      <w:r>
        <w:rPr>
          <w:lang w:eastAsia="zh-CN"/>
        </w:rPr>
        <w:t>velopment becomes closer to design intent and requirements. Also, Model-driven development provides an opportunity to automate both the creation and discovery of traceability relationships, and to maintain consistency among the heterogeneous mo</w:t>
      </w:r>
      <w:r>
        <w:rPr>
          <w:lang w:eastAsia="zh-CN"/>
        </w:rPr>
        <w:t>d</w:t>
      </w:r>
      <w:r>
        <w:rPr>
          <w:lang w:eastAsia="zh-CN"/>
        </w:rPr>
        <w:t>els used throughout the system-development life cycle [</w:t>
      </w:r>
      <w:r>
        <w:rPr>
          <w:rFonts w:hint="eastAsia"/>
          <w:lang w:eastAsia="zh-CN"/>
        </w:rPr>
        <w:t>18</w:t>
      </w:r>
      <w:r>
        <w:rPr>
          <w:lang w:eastAsia="zh-CN"/>
        </w:rPr>
        <w:t xml:space="preserve">]. So this can make it easy </w:t>
      </w:r>
      <w:r>
        <w:rPr>
          <w:lang w:eastAsia="zh-CN"/>
        </w:rPr>
        <w:lastRenderedPageBreak/>
        <w:t>to unify the standards of traceability and its relations</w:t>
      </w:r>
      <w:r>
        <w:rPr>
          <w:rFonts w:hint="eastAsia"/>
          <w:lang w:eastAsia="zh-CN"/>
        </w:rPr>
        <w:t>, b</w:t>
      </w:r>
      <w:r>
        <w:rPr>
          <w:lang w:eastAsia="zh-CN"/>
        </w:rPr>
        <w:t>ut we should consider the high cost to use such a formal method.</w:t>
      </w:r>
    </w:p>
    <w:p w14:paraId="27B30D22" w14:textId="77777777" w:rsidR="000D527C" w:rsidRPr="009860A4" w:rsidRDefault="000D527C" w:rsidP="000D527C">
      <w:pPr>
        <w:ind w:firstLine="144"/>
        <w:jc w:val="both"/>
        <w:rPr>
          <w:lang w:eastAsia="zh-CN"/>
        </w:rPr>
      </w:pPr>
    </w:p>
    <w:p w14:paraId="1B0B96D0" w14:textId="77777777" w:rsidR="000D527C" w:rsidRDefault="000D527C" w:rsidP="009705C3">
      <w:pPr>
        <w:pStyle w:val="heading20"/>
        <w:rPr>
          <w:lang w:eastAsia="zh-CN"/>
        </w:rPr>
        <w:pPrChange w:id="19" w:author="Birgit Penzenstadler" w:date="2013-09-18T09:46:00Z">
          <w:pPr>
            <w:pStyle w:val="Heading2"/>
            <w:keepLines w:val="0"/>
            <w:numPr>
              <w:ilvl w:val="1"/>
              <w:numId w:val="21"/>
            </w:numPr>
            <w:suppressAutoHyphens w:val="0"/>
            <w:spacing w:before="120" w:after="60"/>
            <w:ind w:left="144" w:firstLine="0"/>
          </w:pPr>
        </w:pPrChange>
      </w:pPr>
      <w:r w:rsidRPr="009860A4">
        <w:t>Goal-based Requirements Engineering</w:t>
      </w:r>
    </w:p>
    <w:p w14:paraId="26A56BA7" w14:textId="77777777" w:rsidR="000D527C" w:rsidRDefault="000D527C" w:rsidP="000D527C">
      <w:pPr>
        <w:ind w:firstLine="144"/>
        <w:jc w:val="both"/>
        <w:rPr>
          <w:lang w:eastAsia="zh-CN"/>
        </w:rPr>
      </w:pPr>
      <w:r w:rsidRPr="009860A4">
        <w:rPr>
          <w:lang w:eastAsia="zh-CN"/>
        </w:rPr>
        <w:t>A goal is an objective the system under consideration should achieve [</w:t>
      </w:r>
      <w:r>
        <w:rPr>
          <w:rFonts w:hint="eastAsia"/>
          <w:lang w:eastAsia="zh-CN"/>
        </w:rPr>
        <w:t>43</w:t>
      </w:r>
      <w:r w:rsidRPr="009860A4">
        <w:rPr>
          <w:lang w:eastAsia="zh-CN"/>
        </w:rPr>
        <w:t>]. Using goal to elicit requirements can be intuitive since it captures the rationale of requir</w:t>
      </w:r>
      <w:r w:rsidRPr="009860A4">
        <w:rPr>
          <w:lang w:eastAsia="zh-CN"/>
        </w:rPr>
        <w:t>e</w:t>
      </w:r>
      <w:r w:rsidRPr="009860A4">
        <w:rPr>
          <w:lang w:eastAsia="zh-CN"/>
        </w:rPr>
        <w:t>ments analysis. A goal refinement tree provides traceability links from high-level strategic objectives to low-level tec</w:t>
      </w:r>
      <w:r>
        <w:rPr>
          <w:lang w:eastAsia="zh-CN"/>
        </w:rPr>
        <w:t>hnical requirements [</w:t>
      </w:r>
      <w:r>
        <w:rPr>
          <w:rFonts w:hint="eastAsia"/>
          <w:lang w:eastAsia="zh-CN"/>
        </w:rPr>
        <w:t>43</w:t>
      </w:r>
      <w:r w:rsidRPr="009860A4">
        <w:rPr>
          <w:lang w:eastAsia="zh-CN"/>
        </w:rPr>
        <w:t>]. In this way, we can know from traceability information that</w:t>
      </w:r>
      <w:r>
        <w:rPr>
          <w:lang w:eastAsia="zh-CN"/>
        </w:rPr>
        <w:t xml:space="preserve"> a </w:t>
      </w:r>
      <w:r w:rsidRPr="009860A4">
        <w:rPr>
          <w:lang w:eastAsia="zh-CN"/>
        </w:rPr>
        <w:t>project deviate</w:t>
      </w:r>
      <w:r>
        <w:rPr>
          <w:rFonts w:hint="eastAsia"/>
          <w:lang w:eastAsia="zh-CN"/>
        </w:rPr>
        <w:t>s</w:t>
      </w:r>
      <w:r w:rsidRPr="009860A4">
        <w:rPr>
          <w:lang w:eastAsia="zh-CN"/>
        </w:rPr>
        <w:t xml:space="preserve"> fro</w:t>
      </w:r>
      <w:r>
        <w:rPr>
          <w:lang w:eastAsia="zh-CN"/>
        </w:rPr>
        <w:t>m the ultimate objective or not. Besides that,</w:t>
      </w:r>
      <w:r w:rsidRPr="009860A4">
        <w:rPr>
          <w:lang w:eastAsia="zh-CN"/>
        </w:rPr>
        <w:t xml:space="preserve"> we can find the requirements that customers care most and make decisions for bug prioritization. To support goal-based requirements engineering, there are various modeling techniques that we can choose, both formal and informal</w:t>
      </w:r>
      <w:r>
        <w:rPr>
          <w:lang w:eastAsia="zh-CN"/>
        </w:rPr>
        <w:t>. Among them, KAOS model [</w:t>
      </w:r>
      <w:r>
        <w:rPr>
          <w:rFonts w:hint="eastAsia"/>
          <w:lang w:eastAsia="zh-CN"/>
        </w:rPr>
        <w:t>44</w:t>
      </w:r>
      <w:r w:rsidRPr="009860A4">
        <w:rPr>
          <w:lang w:eastAsia="zh-CN"/>
        </w:rPr>
        <w:t xml:space="preserve">] focuses on the refinement of goals and numerous relationships </w:t>
      </w:r>
      <w:r>
        <w:rPr>
          <w:lang w:eastAsia="zh-CN"/>
        </w:rPr>
        <w:t xml:space="preserve">between them, and </w:t>
      </w:r>
      <w:proofErr w:type="spellStart"/>
      <w:r w:rsidRPr="00BA0E11">
        <w:rPr>
          <w:i/>
          <w:lang w:eastAsia="zh-CN"/>
        </w:rPr>
        <w:t>i</w:t>
      </w:r>
      <w:proofErr w:type="spellEnd"/>
      <w:r w:rsidRPr="00BA0E11">
        <w:rPr>
          <w:i/>
          <w:lang w:eastAsia="zh-CN"/>
        </w:rPr>
        <w:t>*</w:t>
      </w:r>
      <w:r>
        <w:rPr>
          <w:lang w:eastAsia="zh-CN"/>
        </w:rPr>
        <w:t xml:space="preserve"> model [</w:t>
      </w:r>
      <w:r>
        <w:rPr>
          <w:rFonts w:hint="eastAsia"/>
          <w:lang w:eastAsia="zh-CN"/>
        </w:rPr>
        <w:t>45</w:t>
      </w:r>
      <w:r w:rsidRPr="009860A4">
        <w:rPr>
          <w:lang w:eastAsia="zh-CN"/>
        </w:rPr>
        <w:t>] targets on the intentions of actors and their interactions.</w:t>
      </w:r>
    </w:p>
    <w:p w14:paraId="331FA116" w14:textId="77777777" w:rsidR="000D527C" w:rsidRPr="009860A4" w:rsidRDefault="000D527C" w:rsidP="000D527C">
      <w:pPr>
        <w:ind w:firstLine="144"/>
        <w:jc w:val="both"/>
        <w:rPr>
          <w:lang w:eastAsia="zh-CN"/>
        </w:rPr>
      </w:pPr>
    </w:p>
    <w:p w14:paraId="5F73A467" w14:textId="77777777" w:rsidR="000D527C" w:rsidRDefault="000D527C" w:rsidP="009705C3">
      <w:pPr>
        <w:pStyle w:val="heading20"/>
        <w:rPr>
          <w:lang w:eastAsia="zh-CN"/>
        </w:rPr>
        <w:pPrChange w:id="20" w:author="Birgit Penzenstadler" w:date="2013-09-18T09:46:00Z">
          <w:pPr>
            <w:pStyle w:val="Heading2"/>
            <w:keepLines w:val="0"/>
            <w:numPr>
              <w:ilvl w:val="1"/>
              <w:numId w:val="21"/>
            </w:numPr>
            <w:suppressAutoHyphens w:val="0"/>
            <w:spacing w:before="120" w:after="60"/>
            <w:ind w:left="144" w:firstLine="0"/>
          </w:pPr>
        </w:pPrChange>
      </w:pPr>
      <w:r w:rsidRPr="009860A4">
        <w:t>Challenges and Prospect of Traceability</w:t>
      </w:r>
    </w:p>
    <w:p w14:paraId="7276F455" w14:textId="77777777" w:rsidR="000D527C" w:rsidRDefault="000D527C" w:rsidP="000D527C">
      <w:pPr>
        <w:ind w:firstLine="144"/>
        <w:jc w:val="both"/>
        <w:rPr>
          <w:lang w:eastAsia="zh-CN"/>
        </w:rPr>
      </w:pPr>
      <w:r>
        <w:rPr>
          <w:lang w:eastAsia="zh-CN"/>
        </w:rPr>
        <w:t>Despite the time and efforts made to the development of traceability, there are still many problems and challenges in it. Traceability can be difficult to accomplish in practice, primarily because creating and maintaining traceability links is time-consuming, costly, arduous, and error prone [</w:t>
      </w:r>
      <w:r>
        <w:rPr>
          <w:rFonts w:hint="eastAsia"/>
          <w:lang w:eastAsia="zh-CN"/>
        </w:rPr>
        <w:t>46</w:t>
      </w:r>
      <w:r>
        <w:rPr>
          <w:lang w:eastAsia="zh-CN"/>
        </w:rPr>
        <w:t>][</w:t>
      </w:r>
      <w:r>
        <w:rPr>
          <w:rFonts w:hint="eastAsia"/>
          <w:lang w:eastAsia="zh-CN"/>
        </w:rPr>
        <w:t>23</w:t>
      </w:r>
      <w:r>
        <w:rPr>
          <w:lang w:eastAsia="zh-CN"/>
        </w:rPr>
        <w:t>]. Also, there exists no standards and unified framework for traceability. Different categorization</w:t>
      </w:r>
      <w:r>
        <w:rPr>
          <w:rFonts w:hint="eastAsia"/>
          <w:lang w:eastAsia="zh-CN"/>
        </w:rPr>
        <w:t>s</w:t>
      </w:r>
      <w:r>
        <w:rPr>
          <w:lang w:eastAsia="zh-CN"/>
        </w:rPr>
        <w:t xml:space="preserve"> of traceability rel</w:t>
      </w:r>
      <w:r>
        <w:rPr>
          <w:lang w:eastAsia="zh-CN"/>
        </w:rPr>
        <w:t>a</w:t>
      </w:r>
      <w:r>
        <w:rPr>
          <w:lang w:eastAsia="zh-CN"/>
        </w:rPr>
        <w:t>tions that have been proposed in the literature and the lack of a commonly agreed standard semantics for all these types do not provide confidence in the use of trace</w:t>
      </w:r>
      <w:r>
        <w:rPr>
          <w:lang w:eastAsia="zh-CN"/>
        </w:rPr>
        <w:t>a</w:t>
      </w:r>
      <w:r>
        <w:rPr>
          <w:lang w:eastAsia="zh-CN"/>
        </w:rPr>
        <w:t>bility techniques and do not facilitate the establishment of a common framework to allow the development of tools and techniques to support automatic (or semi-automatic) generation of these relations [</w:t>
      </w:r>
      <w:r>
        <w:rPr>
          <w:rFonts w:hint="eastAsia"/>
          <w:lang w:eastAsia="zh-CN"/>
        </w:rPr>
        <w:t>22</w:t>
      </w:r>
      <w:r>
        <w:rPr>
          <w:lang w:eastAsia="zh-CN"/>
        </w:rPr>
        <w:t xml:space="preserve">]. </w:t>
      </w:r>
    </w:p>
    <w:p w14:paraId="588856D1" w14:textId="77777777" w:rsidR="000D527C" w:rsidRDefault="000D527C" w:rsidP="000D527C">
      <w:pPr>
        <w:ind w:firstLine="144"/>
        <w:jc w:val="both"/>
        <w:rPr>
          <w:lang w:eastAsia="zh-CN"/>
        </w:rPr>
      </w:pPr>
      <w:r>
        <w:rPr>
          <w:lang w:eastAsia="zh-CN"/>
        </w:rPr>
        <w:t>Under this context, researchers of traceability established the International Center of Excellence for Software Traceability (</w:t>
      </w:r>
      <w:proofErr w:type="spellStart"/>
      <w:r>
        <w:rPr>
          <w:lang w:eastAsia="zh-CN"/>
        </w:rPr>
        <w:t>CoEST</w:t>
      </w:r>
      <w:proofErr w:type="spellEnd"/>
      <w:r>
        <w:rPr>
          <w:lang w:eastAsia="zh-CN"/>
        </w:rPr>
        <w:t>) work together on the GCT (Grand Challenge of Traceability) project [</w:t>
      </w:r>
      <w:r>
        <w:rPr>
          <w:rFonts w:hint="eastAsia"/>
          <w:lang w:eastAsia="zh-CN"/>
        </w:rPr>
        <w:t>47</w:t>
      </w:r>
      <w:r>
        <w:rPr>
          <w:lang w:eastAsia="zh-CN"/>
        </w:rPr>
        <w:t>]. It is designed to challenge and inspire people to work towards achieving a difficult, yet a significant goal [</w:t>
      </w:r>
      <w:r>
        <w:rPr>
          <w:rFonts w:hint="eastAsia"/>
          <w:lang w:eastAsia="zh-CN"/>
        </w:rPr>
        <w:t>48</w:t>
      </w:r>
      <w:r>
        <w:rPr>
          <w:lang w:eastAsia="zh-CN"/>
        </w:rPr>
        <w:t xml:space="preserve">]. It identified several sub-challenges supposed to be overcome by 2035. Moreover, </w:t>
      </w:r>
      <w:proofErr w:type="spellStart"/>
      <w:r>
        <w:rPr>
          <w:lang w:eastAsia="zh-CN"/>
        </w:rPr>
        <w:t>TraceLab</w:t>
      </w:r>
      <w:proofErr w:type="spellEnd"/>
      <w:r>
        <w:rPr>
          <w:lang w:eastAsia="zh-CN"/>
        </w:rPr>
        <w:t>, a research environment designed to facilitate innovation and creativity, will empower future traceability research [</w:t>
      </w:r>
      <w:r>
        <w:rPr>
          <w:rFonts w:hint="eastAsia"/>
          <w:lang w:eastAsia="zh-CN"/>
        </w:rPr>
        <w:t>49</w:t>
      </w:r>
      <w:r>
        <w:rPr>
          <w:lang w:eastAsia="zh-CN"/>
        </w:rPr>
        <w:t xml:space="preserve">]. </w:t>
      </w:r>
      <w:commentRangeStart w:id="21"/>
      <w:r>
        <w:rPr>
          <w:lang w:eastAsia="zh-CN"/>
        </w:rPr>
        <w:t xml:space="preserve">Therefore, we believe </w:t>
      </w:r>
      <w:commentRangeEnd w:id="21"/>
      <w:r>
        <w:rPr>
          <w:rStyle w:val="CommentReference"/>
        </w:rPr>
        <w:commentReference w:id="21"/>
      </w:r>
      <w:r>
        <w:rPr>
          <w:lang w:eastAsia="zh-CN"/>
        </w:rPr>
        <w:t>that</w:t>
      </w:r>
      <w:r>
        <w:rPr>
          <w:rFonts w:hint="eastAsia"/>
          <w:lang w:eastAsia="zh-CN"/>
        </w:rPr>
        <w:t xml:space="preserve"> support for </w:t>
      </w:r>
      <w:r>
        <w:rPr>
          <w:lang w:eastAsia="zh-CN"/>
        </w:rPr>
        <w:t>traceability will be more reliable and purposed in the near future, and based on that</w:t>
      </w:r>
      <w:r>
        <w:rPr>
          <w:rFonts w:hint="eastAsia"/>
          <w:lang w:eastAsia="zh-CN"/>
        </w:rPr>
        <w:t>,</w:t>
      </w:r>
      <w:r>
        <w:rPr>
          <w:lang w:eastAsia="zh-CN"/>
        </w:rPr>
        <w:t xml:space="preserve"> our proposed work will be promising and trustable.</w:t>
      </w:r>
    </w:p>
    <w:p w14:paraId="0177662C" w14:textId="77777777" w:rsidR="000D527C" w:rsidRPr="009860A4" w:rsidRDefault="000D527C" w:rsidP="000D527C">
      <w:pPr>
        <w:ind w:firstLine="144"/>
        <w:jc w:val="both"/>
        <w:rPr>
          <w:lang w:eastAsia="zh-CN"/>
        </w:rPr>
      </w:pPr>
    </w:p>
    <w:p w14:paraId="5C975C15" w14:textId="77777777" w:rsidR="000D527C" w:rsidRDefault="000D527C" w:rsidP="009705C3">
      <w:pPr>
        <w:pStyle w:val="heading20"/>
        <w:pPrChange w:id="22" w:author="Birgit Penzenstadler" w:date="2013-09-18T09:46:00Z">
          <w:pPr>
            <w:pStyle w:val="Heading2"/>
            <w:keepLines w:val="0"/>
            <w:numPr>
              <w:ilvl w:val="1"/>
              <w:numId w:val="21"/>
            </w:numPr>
            <w:suppressAutoHyphens w:val="0"/>
            <w:spacing w:before="120" w:after="60"/>
            <w:ind w:left="144" w:firstLine="0"/>
          </w:pPr>
        </w:pPrChange>
      </w:pPr>
      <w:commentRangeStart w:id="23"/>
      <w:r w:rsidRPr="009860A4">
        <w:rPr>
          <w:lang w:eastAsia="zh-CN"/>
        </w:rPr>
        <w:t>Innovation of Our Work</w:t>
      </w:r>
      <w:r>
        <w:rPr>
          <w:lang w:eastAsia="zh-CN"/>
        </w:rPr>
        <w:t xml:space="preserve"> in Face of the </w:t>
      </w:r>
      <w:commentRangeStart w:id="24"/>
      <w:r>
        <w:rPr>
          <w:lang w:eastAsia="zh-CN"/>
        </w:rPr>
        <w:t>Literature</w:t>
      </w:r>
      <w:commentRangeEnd w:id="23"/>
      <w:r>
        <w:rPr>
          <w:rStyle w:val="CommentReference"/>
        </w:rPr>
        <w:commentReference w:id="23"/>
      </w:r>
      <w:commentRangeEnd w:id="24"/>
      <w:r w:rsidR="00DB5025">
        <w:rPr>
          <w:rStyle w:val="CommentReference"/>
          <w:b w:val="0"/>
          <w:bCs w:val="0"/>
          <w:iCs w:val="0"/>
        </w:rPr>
        <w:commentReference w:id="24"/>
      </w:r>
    </w:p>
    <w:p w14:paraId="35B47104" w14:textId="77777777" w:rsidR="000D527C" w:rsidRDefault="000D527C" w:rsidP="000D527C">
      <w:pPr>
        <w:ind w:firstLine="144"/>
        <w:jc w:val="both"/>
        <w:rPr>
          <w:lang w:eastAsia="zh-CN"/>
        </w:rPr>
      </w:pPr>
      <w:r>
        <w:rPr>
          <w:lang w:eastAsia="zh-CN"/>
        </w:rPr>
        <w:t>Our work aims at a new use of traceability, which is using traceability model to d</w:t>
      </w:r>
      <w:r>
        <w:rPr>
          <w:lang w:eastAsia="zh-CN"/>
        </w:rPr>
        <w:t>i</w:t>
      </w:r>
      <w:r>
        <w:rPr>
          <w:lang w:eastAsia="zh-CN"/>
        </w:rPr>
        <w:t xml:space="preserve">rectly provide data for deciding the sequences of test cases and bugs. To the best of </w:t>
      </w:r>
      <w:r>
        <w:rPr>
          <w:lang w:eastAsia="zh-CN"/>
        </w:rPr>
        <w:lastRenderedPageBreak/>
        <w:t>our knowledge, this has not been covered by any paper yet. Traceability is commonly adopted as an aid to manage test cases with respect to changing requirements and acceptance testing, so the team can directly refer to requirements to review the needs of a user, without having the cost of searching artifacts manually. Testers and deve</w:t>
      </w:r>
      <w:r>
        <w:rPr>
          <w:lang w:eastAsia="zh-CN"/>
        </w:rPr>
        <w:t>l</w:t>
      </w:r>
      <w:r>
        <w:rPr>
          <w:lang w:eastAsia="zh-CN"/>
        </w:rPr>
        <w:t>opers need to review the requirements from time to time. Furthermore, for large pr</w:t>
      </w:r>
      <w:r>
        <w:rPr>
          <w:lang w:eastAsia="zh-CN"/>
        </w:rPr>
        <w:t>o</w:t>
      </w:r>
      <w:r>
        <w:rPr>
          <w:lang w:eastAsia="zh-CN"/>
        </w:rPr>
        <w:t xml:space="preserve">ject it is not possible to test every component and fix all the bugs before delivery or milestone. There has to be some tradeoffs for testing and debugging. To the best of our knowledge, no prior research has been made to explore the role of traceability in such situations.  </w:t>
      </w:r>
    </w:p>
    <w:p w14:paraId="66606E28" w14:textId="77777777" w:rsidR="000D527C" w:rsidRDefault="000D527C" w:rsidP="000D527C">
      <w:pPr>
        <w:ind w:firstLine="202"/>
        <w:jc w:val="both"/>
        <w:rPr>
          <w:lang w:eastAsia="zh-CN"/>
        </w:rPr>
      </w:pPr>
      <w:r>
        <w:rPr>
          <w:lang w:eastAsia="zh-CN"/>
        </w:rPr>
        <w:t>On the other hand, our proposed method will use formalized traceability models with weighted nodes that indicate the relevance and significance of traceability rel</w:t>
      </w:r>
      <w:r>
        <w:rPr>
          <w:lang w:eastAsia="zh-CN"/>
        </w:rPr>
        <w:t>a</w:t>
      </w:r>
      <w:r>
        <w:rPr>
          <w:lang w:eastAsia="zh-CN"/>
        </w:rPr>
        <w:t>tions. In this way, we directly use traceability information as a search space. Aut</w:t>
      </w:r>
      <w:r>
        <w:rPr>
          <w:lang w:eastAsia="zh-CN"/>
        </w:rPr>
        <w:t>o</w:t>
      </w:r>
      <w:r>
        <w:rPr>
          <w:lang w:eastAsia="zh-CN"/>
        </w:rPr>
        <w:t>mated queries and decision making will be made based on some mathematical oper</w:t>
      </w:r>
      <w:r>
        <w:rPr>
          <w:lang w:eastAsia="zh-CN"/>
        </w:rPr>
        <w:t>a</w:t>
      </w:r>
      <w:r>
        <w:rPr>
          <w:lang w:eastAsia="zh-CN"/>
        </w:rPr>
        <w:t>tions on the traceability models. This is more like data mining on organized and e</w:t>
      </w:r>
      <w:r>
        <w:rPr>
          <w:lang w:eastAsia="zh-CN"/>
        </w:rPr>
        <w:t>x</w:t>
      </w:r>
      <w:r>
        <w:rPr>
          <w:lang w:eastAsia="zh-CN"/>
        </w:rPr>
        <w:t>tracted information.</w:t>
      </w:r>
    </w:p>
    <w:p w14:paraId="1C6EEE38" w14:textId="77777777" w:rsidR="000D527C" w:rsidRPr="009860A4" w:rsidRDefault="000D527C" w:rsidP="000D527C">
      <w:pPr>
        <w:ind w:firstLine="202"/>
        <w:jc w:val="both"/>
        <w:rPr>
          <w:lang w:eastAsia="zh-CN"/>
        </w:rPr>
      </w:pPr>
      <w:r>
        <w:rPr>
          <w:lang w:eastAsia="zh-CN"/>
        </w:rPr>
        <w:t>As future work, we will integrate the method to an existing tool. This approach can serve as the bridge or connector between bug triaging tools, bug tracking tools, r</w:t>
      </w:r>
      <w:r>
        <w:rPr>
          <w:lang w:eastAsia="zh-CN"/>
        </w:rPr>
        <w:t>e</w:t>
      </w:r>
      <w:r>
        <w:rPr>
          <w:lang w:eastAsia="zh-CN"/>
        </w:rPr>
        <w:t>positories, modeling tools and traceability tools.</w:t>
      </w:r>
    </w:p>
    <w:p w14:paraId="66B58D38" w14:textId="77777777" w:rsidR="000D527C" w:rsidRPr="00664131" w:rsidRDefault="000D527C" w:rsidP="000D527C"/>
    <w:p w14:paraId="5DF783FE" w14:textId="77777777" w:rsidR="000D527C" w:rsidRDefault="000D527C" w:rsidP="00816C54">
      <w:pPr>
        <w:pStyle w:val="heading10"/>
        <w:pPrChange w:id="25" w:author="Birgit Penzenstadler" w:date="2013-09-18T09:43:00Z">
          <w:pPr>
            <w:pStyle w:val="Heading1"/>
            <w:keepLines w:val="0"/>
            <w:numPr>
              <w:numId w:val="21"/>
            </w:numPr>
            <w:suppressAutoHyphens w:val="0"/>
            <w:spacing w:before="240" w:after="80" w:line="240" w:lineRule="auto"/>
            <w:ind w:left="0" w:firstLine="0"/>
            <w:jc w:val="center"/>
          </w:pPr>
        </w:pPrChange>
      </w:pPr>
      <w:r>
        <w:t xml:space="preserve">Requirements for the </w:t>
      </w:r>
      <w:commentRangeStart w:id="26"/>
      <w:r>
        <w:t>Model</w:t>
      </w:r>
      <w:commentRangeEnd w:id="26"/>
      <w:r w:rsidR="00E0209B">
        <w:rPr>
          <w:rStyle w:val="CommentReference"/>
          <w:b w:val="0"/>
          <w:bCs w:val="0"/>
        </w:rPr>
        <w:commentReference w:id="26"/>
      </w:r>
    </w:p>
    <w:p w14:paraId="7B8FA1A1" w14:textId="77777777" w:rsidR="000D527C" w:rsidRDefault="000D527C" w:rsidP="009705C3">
      <w:pPr>
        <w:pStyle w:val="heading20"/>
        <w:spacing w:before="0"/>
        <w:pPrChange w:id="27" w:author="Birgit Penzenstadler" w:date="2013-09-18T09:46:00Z">
          <w:pPr>
            <w:pStyle w:val="Heading2"/>
            <w:keepLines w:val="0"/>
            <w:numPr>
              <w:ilvl w:val="1"/>
              <w:numId w:val="21"/>
            </w:numPr>
            <w:suppressAutoHyphens w:val="0"/>
            <w:spacing w:before="120" w:after="60"/>
            <w:ind w:left="144" w:firstLine="0"/>
          </w:pPr>
        </w:pPrChange>
      </w:pPr>
      <w:r>
        <w:t>Goals and Requirements</w:t>
      </w:r>
    </w:p>
    <w:p w14:paraId="50388F14" w14:textId="77777777" w:rsidR="000D527C" w:rsidRDefault="000D527C" w:rsidP="000D527C">
      <w:r>
        <w:t xml:space="preserve">We define here </w:t>
      </w:r>
      <w:proofErr w:type="gramStart"/>
      <w:r>
        <w:t>high level</w:t>
      </w:r>
      <w:proofErr w:type="gramEnd"/>
      <w:r>
        <w:t xml:space="preserve"> requirements for the model and the solutions as well.</w:t>
      </w:r>
    </w:p>
    <w:p w14:paraId="24D5DA31" w14:textId="77777777" w:rsidR="000D527C" w:rsidRDefault="000D527C" w:rsidP="000D527C"/>
    <w:p w14:paraId="3B20612B" w14:textId="77777777" w:rsidR="000D527C" w:rsidRDefault="000D527C" w:rsidP="000D527C">
      <w:pPr>
        <w:jc w:val="both"/>
      </w:pPr>
      <w:r w:rsidRPr="00F56BB5">
        <w:rPr>
          <w:u w:val="single"/>
        </w:rPr>
        <w:t>Goal</w:t>
      </w:r>
      <w:r>
        <w:t xml:space="preserve">-1: </w:t>
      </w:r>
      <w:r w:rsidRPr="00E01F3A">
        <w:t xml:space="preserve">The </w:t>
      </w:r>
      <w:r w:rsidRPr="00D50C33">
        <w:t>model</w:t>
      </w:r>
      <w:r w:rsidRPr="00E01F3A">
        <w:t xml:space="preserve"> for traceability is first built before the requirements elicitation activities and is refined through requirements, design and coding activities. </w:t>
      </w:r>
      <w:r>
        <w:t>Therefore, it is necessary to capture in the model the goal hierarchy provided in the KAOS di</w:t>
      </w:r>
      <w:r>
        <w:t>a</w:t>
      </w:r>
      <w:r>
        <w:t xml:space="preserve">gram, which already provide the traceability from goals to requirements and even to some important entities. </w:t>
      </w:r>
    </w:p>
    <w:p w14:paraId="643C8084" w14:textId="77777777" w:rsidR="000D527C" w:rsidRDefault="000D527C" w:rsidP="000D527C">
      <w:pPr>
        <w:jc w:val="both"/>
      </w:pPr>
      <w:r>
        <w:rPr>
          <w:u w:val="single"/>
        </w:rPr>
        <w:t>Requirement-1</w:t>
      </w:r>
      <w:r>
        <w:t>: Importing the data from this model should be considered an option; hence the model should be able to model the data from KAOS.</w:t>
      </w:r>
    </w:p>
    <w:p w14:paraId="001B3640" w14:textId="77777777" w:rsidR="000D527C" w:rsidRPr="00F56BB5" w:rsidRDefault="000D527C" w:rsidP="000D527C">
      <w:pPr>
        <w:jc w:val="both"/>
      </w:pPr>
    </w:p>
    <w:p w14:paraId="2EFCF71D" w14:textId="77777777" w:rsidR="000D527C" w:rsidRPr="00E01F3A" w:rsidRDefault="000D527C" w:rsidP="000D527C">
      <w:pPr>
        <w:jc w:val="both"/>
      </w:pPr>
      <w:r w:rsidRPr="00F56BB5">
        <w:rPr>
          <w:u w:val="single"/>
        </w:rPr>
        <w:t>Goal-2</w:t>
      </w:r>
      <w:r>
        <w:t xml:space="preserve">: </w:t>
      </w:r>
      <w:r w:rsidRPr="00F56BB5">
        <w:t xml:space="preserve">The model </w:t>
      </w:r>
      <w:r>
        <w:t>should be flexible to accommodate different sources</w:t>
      </w:r>
      <w:r w:rsidRPr="00E01F3A">
        <w:t xml:space="preserve"> of traceabi</w:t>
      </w:r>
      <w:r w:rsidRPr="00E01F3A">
        <w:t>l</w:t>
      </w:r>
      <w:r w:rsidRPr="00E01F3A">
        <w:t xml:space="preserve">ity data, </w:t>
      </w:r>
      <w:r>
        <w:t xml:space="preserve">levels of </w:t>
      </w:r>
      <w:r w:rsidRPr="00E01F3A">
        <w:t xml:space="preserve">granularity </w:t>
      </w:r>
      <w:r>
        <w:t>for</w:t>
      </w:r>
      <w:r w:rsidRPr="00E01F3A">
        <w:t xml:space="preserve"> traceability data, </w:t>
      </w:r>
      <w:r>
        <w:t>and the customization of new qu</w:t>
      </w:r>
      <w:r>
        <w:t>e</w:t>
      </w:r>
      <w:r>
        <w:t>ries to compute sequences (based on team defined criteria).</w:t>
      </w:r>
    </w:p>
    <w:p w14:paraId="39A0E06A" w14:textId="77777777" w:rsidR="000D527C" w:rsidRDefault="000D527C" w:rsidP="000D527C">
      <w:pPr>
        <w:jc w:val="both"/>
      </w:pPr>
      <w:r>
        <w:rPr>
          <w:u w:val="single"/>
        </w:rPr>
        <w:t>Requirement-2</w:t>
      </w:r>
      <w:r w:rsidRPr="00E01F3A">
        <w:t xml:space="preserve">: </w:t>
      </w:r>
      <w:r>
        <w:t xml:space="preserve">The model should be designed as </w:t>
      </w:r>
      <w:r w:rsidRPr="00E01F3A">
        <w:t xml:space="preserve">a </w:t>
      </w:r>
      <w:r>
        <w:t xml:space="preserve">framework with extension points </w:t>
      </w:r>
      <w:r w:rsidRPr="00E01F3A">
        <w:t>and a core to represent the dependencies.</w:t>
      </w:r>
    </w:p>
    <w:p w14:paraId="6BCE124E" w14:textId="77777777" w:rsidR="000D527C" w:rsidRDefault="000D527C" w:rsidP="000D527C">
      <w:pPr>
        <w:jc w:val="both"/>
      </w:pPr>
    </w:p>
    <w:p w14:paraId="5BA12555" w14:textId="77777777" w:rsidR="000D527C" w:rsidRPr="00E01F3A" w:rsidRDefault="000D527C" w:rsidP="000D527C">
      <w:pPr>
        <w:jc w:val="both"/>
      </w:pPr>
      <w:r w:rsidRPr="00F56BB5">
        <w:rPr>
          <w:u w:val="single"/>
        </w:rPr>
        <w:t>Goal-3</w:t>
      </w:r>
      <w:r>
        <w:t>: The model should enable</w:t>
      </w:r>
      <w:r w:rsidRPr="00E01F3A">
        <w:t xml:space="preserve"> </w:t>
      </w:r>
      <w:r>
        <w:t xml:space="preserve">the precise and accurate </w:t>
      </w:r>
      <w:r w:rsidRPr="00E01F3A">
        <w:t>attachment</w:t>
      </w:r>
      <w:r>
        <w:t xml:space="preserve"> of</w:t>
      </w:r>
      <w:r w:rsidRPr="00E01F3A">
        <w:t xml:space="preserve"> the artifacts produced in later phases (e.g. diagrams and code)</w:t>
      </w:r>
    </w:p>
    <w:p w14:paraId="50221667" w14:textId="77777777" w:rsidR="000D527C" w:rsidRPr="00E01F3A" w:rsidRDefault="000D527C" w:rsidP="000D527C">
      <w:pPr>
        <w:jc w:val="both"/>
      </w:pPr>
      <w:r>
        <w:rPr>
          <w:u w:val="single"/>
        </w:rPr>
        <w:t>Requirement-3</w:t>
      </w:r>
      <w:r w:rsidRPr="00E01F3A">
        <w:t xml:space="preserve">: A </w:t>
      </w:r>
      <w:commentRangeStart w:id="28"/>
      <w:commentRangeStart w:id="29"/>
      <w:r w:rsidRPr="00E01F3A">
        <w:t xml:space="preserve">formal </w:t>
      </w:r>
      <w:commentRangeEnd w:id="28"/>
      <w:r>
        <w:rPr>
          <w:rStyle w:val="CommentReference"/>
        </w:rPr>
        <w:commentReference w:id="28"/>
      </w:r>
      <w:commentRangeEnd w:id="29"/>
      <w:r w:rsidR="00E0209B">
        <w:rPr>
          <w:rStyle w:val="CommentReference"/>
        </w:rPr>
        <w:commentReference w:id="29"/>
      </w:r>
      <w:r w:rsidRPr="00E01F3A">
        <w:t>representation of each relationship will provide the point</w:t>
      </w:r>
      <w:r>
        <w:t xml:space="preserve"> of attachment</w:t>
      </w:r>
      <w:r w:rsidRPr="00E01F3A">
        <w:t xml:space="preserve"> on each artifact</w:t>
      </w:r>
    </w:p>
    <w:p w14:paraId="46C2562B" w14:textId="77777777" w:rsidR="000D527C" w:rsidRDefault="000D527C" w:rsidP="000D527C">
      <w:pPr>
        <w:jc w:val="both"/>
      </w:pPr>
    </w:p>
    <w:p w14:paraId="287086EA" w14:textId="77777777" w:rsidR="000D527C" w:rsidRPr="00E01F3A" w:rsidRDefault="000D527C" w:rsidP="000D527C">
      <w:pPr>
        <w:jc w:val="both"/>
      </w:pPr>
      <w:r w:rsidRPr="00F56BB5">
        <w:rPr>
          <w:u w:val="single"/>
        </w:rPr>
        <w:lastRenderedPageBreak/>
        <w:t>Goal-4</w:t>
      </w:r>
      <w:r>
        <w:t xml:space="preserve">: The users could query the traceability model by using </w:t>
      </w:r>
      <w:r w:rsidRPr="00E01F3A">
        <w:t>con</w:t>
      </w:r>
      <w:r>
        <w:t>tents</w:t>
      </w:r>
      <w:r w:rsidRPr="00E01F3A">
        <w:t xml:space="preserve"> from typical test phase artifacts such as bug reports, logs and stack</w:t>
      </w:r>
      <w:r>
        <w:t>-</w:t>
      </w:r>
      <w:r w:rsidRPr="00E01F3A">
        <w:t>traces.</w:t>
      </w:r>
    </w:p>
    <w:p w14:paraId="7FF489EF" w14:textId="77777777" w:rsidR="000D527C" w:rsidRPr="00E01F3A" w:rsidRDefault="000D527C" w:rsidP="000D527C">
      <w:pPr>
        <w:jc w:val="both"/>
      </w:pPr>
      <w:r>
        <w:rPr>
          <w:u w:val="single"/>
        </w:rPr>
        <w:t>Requirement-4</w:t>
      </w:r>
      <w:r w:rsidRPr="00E01F3A">
        <w:t>: Relationships will be</w:t>
      </w:r>
      <w:r>
        <w:t xml:space="preserve"> represented in a matrix with numerical</w:t>
      </w:r>
      <w:r w:rsidRPr="00E01F3A">
        <w:t xml:space="preserve"> values. </w:t>
      </w:r>
      <w:r w:rsidRPr="00F56BB5">
        <w:t>Functions will construct and query the matrix.</w:t>
      </w:r>
      <w:r>
        <w:t xml:space="preserve"> Those artifacts could also be represen</w:t>
      </w:r>
      <w:r>
        <w:t>t</w:t>
      </w:r>
      <w:r>
        <w:t>ed in matrices or the data could be extracted from them to query the existing matrices.</w:t>
      </w:r>
    </w:p>
    <w:p w14:paraId="635C883D" w14:textId="77777777" w:rsidR="000D527C" w:rsidRDefault="000D527C" w:rsidP="000D527C">
      <w:pPr>
        <w:jc w:val="both"/>
      </w:pPr>
    </w:p>
    <w:p w14:paraId="6FE37415" w14:textId="77777777" w:rsidR="000D527C" w:rsidRPr="00E01F3A" w:rsidRDefault="000D527C" w:rsidP="000D527C">
      <w:pPr>
        <w:jc w:val="both"/>
      </w:pPr>
      <w:r w:rsidRPr="00F56BB5">
        <w:rPr>
          <w:u w:val="single"/>
        </w:rPr>
        <w:t>Goal-5</w:t>
      </w:r>
      <w:r>
        <w:t>: Enable to customize dependencies based on different criteria.</w:t>
      </w:r>
    </w:p>
    <w:p w14:paraId="03E9475D" w14:textId="77777777" w:rsidR="000D527C" w:rsidRPr="00F56BB5" w:rsidRDefault="000D527C" w:rsidP="000D527C">
      <w:pPr>
        <w:jc w:val="both"/>
        <w:rPr>
          <w:u w:val="single"/>
        </w:rPr>
      </w:pPr>
      <w:r>
        <w:rPr>
          <w:u w:val="single"/>
        </w:rPr>
        <w:t>Requirement-5:</w:t>
      </w:r>
      <w:r w:rsidRPr="00F56BB5">
        <w:t xml:space="preserve"> </w:t>
      </w:r>
      <w:r w:rsidRPr="00E01F3A">
        <w:t xml:space="preserve">Relationships </w:t>
      </w:r>
      <w:r>
        <w:t xml:space="preserve">should </w:t>
      </w:r>
      <w:commentRangeStart w:id="30"/>
      <w:r w:rsidRPr="00E01F3A">
        <w:t>be turned off (zero) or on (1)</w:t>
      </w:r>
      <w:r>
        <w:t xml:space="preserve"> or even have weights</w:t>
      </w:r>
      <w:commentRangeEnd w:id="30"/>
      <w:r>
        <w:rPr>
          <w:rStyle w:val="CommentReference"/>
        </w:rPr>
        <w:commentReference w:id="30"/>
      </w:r>
      <w:r>
        <w:t>.</w:t>
      </w:r>
    </w:p>
    <w:p w14:paraId="27636678" w14:textId="77777777" w:rsidR="000D527C" w:rsidRPr="002D2F3B" w:rsidRDefault="000D527C" w:rsidP="000D527C"/>
    <w:p w14:paraId="2B5EDF77" w14:textId="77777777" w:rsidR="000D527C" w:rsidRDefault="000D527C" w:rsidP="009705C3">
      <w:pPr>
        <w:pStyle w:val="heading20"/>
        <w:pPrChange w:id="31" w:author="Birgit Penzenstadler" w:date="2013-09-18T09:46:00Z">
          <w:pPr>
            <w:pStyle w:val="Heading2"/>
            <w:keepLines w:val="0"/>
            <w:numPr>
              <w:ilvl w:val="1"/>
              <w:numId w:val="21"/>
            </w:numPr>
            <w:suppressAutoHyphens w:val="0"/>
            <w:spacing w:before="120" w:after="60"/>
            <w:ind w:left="144" w:firstLine="0"/>
          </w:pPr>
        </w:pPrChange>
      </w:pPr>
      <w:commentRangeStart w:id="32"/>
      <w:r>
        <w:t xml:space="preserve">Assumptions </w:t>
      </w:r>
      <w:commentRangeEnd w:id="32"/>
      <w:r w:rsidR="00F76CF1">
        <w:rPr>
          <w:rStyle w:val="CommentReference"/>
          <w:b w:val="0"/>
          <w:bCs w:val="0"/>
          <w:iCs w:val="0"/>
        </w:rPr>
        <w:commentReference w:id="32"/>
      </w:r>
      <w:r>
        <w:t>and Out-of-Scope Requirements</w:t>
      </w:r>
    </w:p>
    <w:p w14:paraId="71AF91D9" w14:textId="77777777" w:rsidR="000D527C" w:rsidRDefault="000D527C" w:rsidP="000D527C">
      <w:pPr>
        <w:jc w:val="both"/>
      </w:pPr>
      <w:r>
        <w:t>Traceability is a very diverse field as we saw in the survey section. Even after defi</w:t>
      </w:r>
      <w:r>
        <w:t>n</w:t>
      </w:r>
      <w:r>
        <w:t>ing the requirements for our model we are still left with many possible ambiguities. Hence, we were concerned with discussing what we are not considering as requir</w:t>
      </w:r>
      <w:r>
        <w:t>e</w:t>
      </w:r>
      <w:r>
        <w:t>ments for our model. For each non-scope we declare an assumption, as follows:</w:t>
      </w:r>
    </w:p>
    <w:p w14:paraId="777B25D1" w14:textId="77777777" w:rsidR="000D527C" w:rsidRDefault="000D527C" w:rsidP="000D527C">
      <w:pPr>
        <w:jc w:val="both"/>
      </w:pPr>
    </w:p>
    <w:p w14:paraId="4A66CA05" w14:textId="77777777" w:rsidR="000D527C" w:rsidRDefault="000D527C" w:rsidP="000D527C">
      <w:pPr>
        <w:pStyle w:val="ListParagraph"/>
        <w:numPr>
          <w:ilvl w:val="0"/>
          <w:numId w:val="28"/>
        </w:numPr>
        <w:jc w:val="both"/>
      </w:pPr>
      <w:commentRangeStart w:id="33"/>
      <w:r>
        <w:t>We do not aim at coping with changes of artifacts during system stabilization</w:t>
      </w:r>
      <w:commentRangeEnd w:id="33"/>
      <w:r>
        <w:rPr>
          <w:rStyle w:val="CommentReference"/>
        </w:rPr>
        <w:commentReference w:id="33"/>
      </w:r>
    </w:p>
    <w:p w14:paraId="64610ED6" w14:textId="77777777" w:rsidR="000D527C" w:rsidRDefault="000D527C" w:rsidP="000D527C">
      <w:pPr>
        <w:pStyle w:val="ListParagraph"/>
        <w:numPr>
          <w:ilvl w:val="1"/>
          <w:numId w:val="28"/>
        </w:numPr>
        <w:jc w:val="both"/>
      </w:pPr>
      <w:r w:rsidRPr="002D2F3B">
        <w:rPr>
          <w:u w:val="single"/>
        </w:rPr>
        <w:t>Assumption</w:t>
      </w:r>
      <w:r>
        <w:t xml:space="preserve"> - it is expected that during stabilization artifacts will be solid and there will be only minor issues regarding mostly to ambigu</w:t>
      </w:r>
      <w:r>
        <w:t>i</w:t>
      </w:r>
      <w:r>
        <w:t>ty, error or misunderstanding of artifact content. Such issues map to the bug origination investigation.</w:t>
      </w:r>
    </w:p>
    <w:p w14:paraId="7A830C98" w14:textId="77777777" w:rsidR="000D527C" w:rsidRDefault="000D527C" w:rsidP="000D527C">
      <w:pPr>
        <w:jc w:val="both"/>
      </w:pPr>
    </w:p>
    <w:p w14:paraId="10870FCB" w14:textId="77777777" w:rsidR="000D527C" w:rsidRDefault="000D527C" w:rsidP="000D527C">
      <w:pPr>
        <w:pStyle w:val="ListParagraph"/>
        <w:numPr>
          <w:ilvl w:val="0"/>
          <w:numId w:val="28"/>
        </w:numPr>
        <w:jc w:val="both"/>
      </w:pPr>
      <w:r>
        <w:t>We do not aim at generating traceability information automatically</w:t>
      </w:r>
    </w:p>
    <w:p w14:paraId="287599DE" w14:textId="77777777" w:rsidR="000D527C" w:rsidRDefault="000D527C" w:rsidP="000D527C">
      <w:pPr>
        <w:pStyle w:val="ListParagraph"/>
        <w:numPr>
          <w:ilvl w:val="1"/>
          <w:numId w:val="28"/>
        </w:numPr>
        <w:jc w:val="both"/>
      </w:pPr>
      <w:commentRangeStart w:id="34"/>
      <w:r w:rsidRPr="00C20194">
        <w:rPr>
          <w:u w:val="single"/>
        </w:rPr>
        <w:t>Assumption</w:t>
      </w:r>
      <w:commentRangeEnd w:id="34"/>
      <w:r>
        <w:rPr>
          <w:rStyle w:val="CommentReference"/>
        </w:rPr>
        <w:commentReference w:id="34"/>
      </w:r>
      <w:r>
        <w:t>: Traceability information will be entered as people create and update new artifacts. The automation support will consist of qu</w:t>
      </w:r>
      <w:r>
        <w:t>e</w:t>
      </w:r>
      <w:r>
        <w:t>rying the traceability data to calculate compute the sequences.</w:t>
      </w:r>
    </w:p>
    <w:p w14:paraId="429C9930" w14:textId="77777777" w:rsidR="000D527C" w:rsidRDefault="000D527C" w:rsidP="000D527C">
      <w:pPr>
        <w:jc w:val="both"/>
      </w:pPr>
    </w:p>
    <w:p w14:paraId="0CADA17B" w14:textId="77777777" w:rsidR="000D527C" w:rsidRDefault="000D527C" w:rsidP="000D527C">
      <w:pPr>
        <w:pStyle w:val="ListParagraph"/>
        <w:numPr>
          <w:ilvl w:val="0"/>
          <w:numId w:val="28"/>
        </w:numPr>
        <w:jc w:val="both"/>
      </w:pPr>
      <w:r>
        <w:t>We do not aim at visualization and navigation through dependencies</w:t>
      </w:r>
    </w:p>
    <w:p w14:paraId="7C189364" w14:textId="77777777" w:rsidR="000D527C" w:rsidRDefault="000D527C" w:rsidP="000D527C">
      <w:pPr>
        <w:pStyle w:val="ListParagraph"/>
        <w:numPr>
          <w:ilvl w:val="1"/>
          <w:numId w:val="28"/>
        </w:numPr>
        <w:jc w:val="both"/>
      </w:pPr>
      <w:r w:rsidRPr="00C20194">
        <w:rPr>
          <w:u w:val="single"/>
        </w:rPr>
        <w:t>Assumption</w:t>
      </w:r>
      <w:r>
        <w:t>: people will already access the artifacts and will already know where the information they need is located. We recognize that it may not be true while dealing with legacy systems or having a new member being involved in the project. We do not aim at solving the problem of providing better access to artifacts. Requirements trace</w:t>
      </w:r>
      <w:r>
        <w:t>a</w:t>
      </w:r>
      <w:r>
        <w:t>bility tools are available, although not used.</w:t>
      </w:r>
    </w:p>
    <w:p w14:paraId="55DB6DDF" w14:textId="77777777" w:rsidR="000D527C" w:rsidRDefault="000D527C" w:rsidP="000D527C">
      <w:pPr>
        <w:pStyle w:val="ListParagraph"/>
        <w:ind w:left="1282"/>
      </w:pPr>
    </w:p>
    <w:p w14:paraId="5E12D84E" w14:textId="77777777" w:rsidR="000D527C" w:rsidRPr="00CC6D2D" w:rsidRDefault="000D527C" w:rsidP="000D527C">
      <w:r>
        <w:t>After having stated all the requirements and non-requirements, we pass to the actual model definition.</w:t>
      </w:r>
    </w:p>
    <w:p w14:paraId="14010F71" w14:textId="77777777" w:rsidR="000D527C" w:rsidRDefault="000D527C" w:rsidP="00816C54">
      <w:pPr>
        <w:pStyle w:val="heading10"/>
        <w:pPrChange w:id="35" w:author="Birgit Penzenstadler" w:date="2013-09-18T09:43:00Z">
          <w:pPr>
            <w:pStyle w:val="Heading1"/>
            <w:keepLines w:val="0"/>
            <w:numPr>
              <w:numId w:val="21"/>
            </w:numPr>
            <w:suppressAutoHyphens w:val="0"/>
            <w:spacing w:before="240" w:after="80" w:line="240" w:lineRule="auto"/>
            <w:ind w:left="0" w:firstLine="0"/>
            <w:jc w:val="center"/>
          </w:pPr>
        </w:pPrChange>
      </w:pPr>
      <w:r>
        <w:t xml:space="preserve">The </w:t>
      </w:r>
      <w:commentRangeStart w:id="36"/>
      <w:r>
        <w:t>Model</w:t>
      </w:r>
      <w:commentRangeEnd w:id="36"/>
      <w:r w:rsidR="00F76CF1">
        <w:rPr>
          <w:rStyle w:val="CommentReference"/>
          <w:b w:val="0"/>
          <w:bCs w:val="0"/>
        </w:rPr>
        <w:commentReference w:id="36"/>
      </w:r>
    </w:p>
    <w:p w14:paraId="07BA1322" w14:textId="77777777" w:rsidR="000D527C" w:rsidRDefault="000D527C" w:rsidP="009705C3">
      <w:pPr>
        <w:pStyle w:val="heading20"/>
        <w:spacing w:before="0"/>
        <w:pPrChange w:id="37" w:author="Birgit Penzenstadler" w:date="2013-09-18T09:46:00Z">
          <w:pPr>
            <w:pStyle w:val="Heading2"/>
            <w:keepLines w:val="0"/>
            <w:numPr>
              <w:ilvl w:val="1"/>
              <w:numId w:val="21"/>
            </w:numPr>
            <w:suppressAutoHyphens w:val="0"/>
            <w:spacing w:before="120" w:after="60"/>
            <w:ind w:left="144" w:firstLine="0"/>
          </w:pPr>
        </w:pPrChange>
      </w:pPr>
      <w:r>
        <w:t>Design Rationale (Options considered)</w:t>
      </w:r>
    </w:p>
    <w:p w14:paraId="087CB1DB" w14:textId="77777777" w:rsidR="000D527C" w:rsidRDefault="000D527C" w:rsidP="000D527C">
      <w:pPr>
        <w:jc w:val="both"/>
      </w:pPr>
      <w:r>
        <w:t>The design rationale involved two main sets of questions and three options for each. The option adopted is the third option for both questions.</w:t>
      </w:r>
    </w:p>
    <w:p w14:paraId="32BFE25F" w14:textId="77777777" w:rsidR="000D527C" w:rsidRPr="000F530A" w:rsidRDefault="000D527C" w:rsidP="000D527C">
      <w:pPr>
        <w:jc w:val="both"/>
      </w:pPr>
    </w:p>
    <w:p w14:paraId="065C18C1" w14:textId="77777777" w:rsidR="000D527C" w:rsidRPr="000F530A" w:rsidRDefault="000D527C" w:rsidP="000D527C">
      <w:pPr>
        <w:numPr>
          <w:ilvl w:val="0"/>
          <w:numId w:val="29"/>
        </w:numPr>
        <w:tabs>
          <w:tab w:val="num" w:pos="720"/>
        </w:tabs>
        <w:jc w:val="both"/>
      </w:pPr>
      <w:r w:rsidRPr="000F530A">
        <w:t>How traceability data can be obtained?</w:t>
      </w:r>
    </w:p>
    <w:p w14:paraId="162E471C" w14:textId="77777777" w:rsidR="000D527C" w:rsidRPr="000F530A" w:rsidRDefault="000D527C" w:rsidP="000D527C">
      <w:pPr>
        <w:numPr>
          <w:ilvl w:val="1"/>
          <w:numId w:val="29"/>
        </w:numPr>
        <w:tabs>
          <w:tab w:val="num" w:pos="1440"/>
        </w:tabs>
        <w:jc w:val="both"/>
      </w:pPr>
      <w:commentRangeStart w:id="38"/>
      <w:r w:rsidRPr="000F530A">
        <w:rPr>
          <w:u w:val="single"/>
        </w:rPr>
        <w:t>Option</w:t>
      </w:r>
      <w:commentRangeEnd w:id="38"/>
      <w:r>
        <w:rPr>
          <w:rStyle w:val="CommentReference"/>
        </w:rPr>
        <w:commentReference w:id="38"/>
      </w:r>
      <w:r w:rsidRPr="000F530A">
        <w:rPr>
          <w:u w:val="single"/>
        </w:rPr>
        <w:t>-1</w:t>
      </w:r>
      <w:r w:rsidRPr="000F530A">
        <w:t>: Import from existing tools and enrich data</w:t>
      </w:r>
    </w:p>
    <w:p w14:paraId="086AA9FC" w14:textId="77777777" w:rsidR="000D527C" w:rsidRPr="000F530A" w:rsidRDefault="000D527C" w:rsidP="000D527C">
      <w:pPr>
        <w:numPr>
          <w:ilvl w:val="1"/>
          <w:numId w:val="29"/>
        </w:numPr>
        <w:tabs>
          <w:tab w:val="num" w:pos="1440"/>
        </w:tabs>
        <w:jc w:val="both"/>
      </w:pPr>
      <w:r w:rsidRPr="000F530A">
        <w:rPr>
          <w:u w:val="single"/>
        </w:rPr>
        <w:t>Option-2</w:t>
      </w:r>
      <w:r w:rsidRPr="000F530A">
        <w:t>: Create new traceability data targeted to aid stabilization</w:t>
      </w:r>
    </w:p>
    <w:p w14:paraId="7F07CD7C" w14:textId="77777777" w:rsidR="000D527C" w:rsidRDefault="000D527C" w:rsidP="000D527C">
      <w:pPr>
        <w:numPr>
          <w:ilvl w:val="1"/>
          <w:numId w:val="29"/>
        </w:numPr>
        <w:tabs>
          <w:tab w:val="num" w:pos="1440"/>
        </w:tabs>
        <w:jc w:val="both"/>
      </w:pPr>
      <w:r w:rsidRPr="000F530A">
        <w:rPr>
          <w:u w:val="single"/>
        </w:rPr>
        <w:t>Option-3</w:t>
      </w:r>
      <w:r w:rsidRPr="000F530A">
        <w:t>: Glean it from annotations (tags) made by the team over all a</w:t>
      </w:r>
      <w:r w:rsidRPr="000F530A">
        <w:t>r</w:t>
      </w:r>
      <w:r w:rsidRPr="000F530A">
        <w:t xml:space="preserve">tifacts. Annotations could also be extracted by processing the comments and method names in code </w:t>
      </w:r>
      <w:r>
        <w:t>and comparing them against other artifacts.</w:t>
      </w:r>
    </w:p>
    <w:p w14:paraId="6962FCF0" w14:textId="77777777" w:rsidR="000D527C" w:rsidRDefault="000D527C" w:rsidP="000D527C">
      <w:pPr>
        <w:jc w:val="both"/>
      </w:pPr>
    </w:p>
    <w:p w14:paraId="158E7CCD" w14:textId="77777777" w:rsidR="000D527C" w:rsidRDefault="000D527C" w:rsidP="000D527C">
      <w:pPr>
        <w:jc w:val="both"/>
      </w:pPr>
      <w:r>
        <w:t>We discarded options 1 and 2 in order not to reinvent the way traceability is already created.</w:t>
      </w:r>
    </w:p>
    <w:p w14:paraId="16567062" w14:textId="77777777" w:rsidR="000D527C" w:rsidRPr="000F530A" w:rsidRDefault="000D527C" w:rsidP="000D527C">
      <w:pPr>
        <w:ind w:left="1080"/>
        <w:jc w:val="both"/>
      </w:pPr>
    </w:p>
    <w:p w14:paraId="0D222404" w14:textId="77777777" w:rsidR="000D527C" w:rsidRPr="000F530A" w:rsidRDefault="000D527C" w:rsidP="000D527C">
      <w:pPr>
        <w:numPr>
          <w:ilvl w:val="0"/>
          <w:numId w:val="29"/>
        </w:numPr>
        <w:jc w:val="both"/>
      </w:pPr>
      <w:r w:rsidRPr="000F530A">
        <w:t>How is granularity defined to effectively help in system stabilization? I.e., how to define what is traceable?</w:t>
      </w:r>
    </w:p>
    <w:p w14:paraId="71CC5AB5" w14:textId="77777777" w:rsidR="000D527C" w:rsidRPr="000F530A" w:rsidRDefault="000D527C" w:rsidP="000D527C">
      <w:pPr>
        <w:numPr>
          <w:ilvl w:val="1"/>
          <w:numId w:val="29"/>
        </w:numPr>
        <w:tabs>
          <w:tab w:val="num" w:pos="1440"/>
        </w:tabs>
        <w:jc w:val="both"/>
      </w:pPr>
      <w:r w:rsidRPr="000F530A">
        <w:rPr>
          <w:u w:val="single"/>
        </w:rPr>
        <w:t>Option-1</w:t>
      </w:r>
      <w:r w:rsidRPr="000F530A">
        <w:t>: Fixed granularity based on the traceability model</w:t>
      </w:r>
      <w:r>
        <w:t xml:space="preserve"> defined</w:t>
      </w:r>
      <w:r w:rsidRPr="000F530A">
        <w:t xml:space="preserve"> b</w:t>
      </w:r>
      <w:r w:rsidRPr="000F530A">
        <w:t>e</w:t>
      </w:r>
      <w:r w:rsidRPr="000F530A">
        <w:t>fore requirements elicitation.</w:t>
      </w:r>
    </w:p>
    <w:p w14:paraId="47C0C6DE" w14:textId="77777777" w:rsidR="000D527C" w:rsidRPr="000F530A" w:rsidRDefault="000D527C" w:rsidP="000D527C">
      <w:pPr>
        <w:numPr>
          <w:ilvl w:val="1"/>
          <w:numId w:val="29"/>
        </w:numPr>
        <w:tabs>
          <w:tab w:val="num" w:pos="1440"/>
        </w:tabs>
        <w:jc w:val="both"/>
      </w:pPr>
      <w:r w:rsidRPr="000F530A">
        <w:rPr>
          <w:u w:val="single"/>
        </w:rPr>
        <w:t>Option-2</w:t>
      </w:r>
      <w:r w:rsidRPr="000F530A">
        <w:t>: Evolving granularity based on decision points at every artifact construction</w:t>
      </w:r>
    </w:p>
    <w:p w14:paraId="499A08E4" w14:textId="77777777" w:rsidR="000D527C" w:rsidRPr="000F530A" w:rsidRDefault="000D527C" w:rsidP="000D527C">
      <w:pPr>
        <w:numPr>
          <w:ilvl w:val="1"/>
          <w:numId w:val="29"/>
        </w:numPr>
        <w:tabs>
          <w:tab w:val="num" w:pos="1440"/>
        </w:tabs>
        <w:jc w:val="both"/>
      </w:pPr>
      <w:r w:rsidRPr="000F530A">
        <w:rPr>
          <w:u w:val="single"/>
        </w:rPr>
        <w:t>Option-3</w:t>
      </w:r>
      <w:r w:rsidRPr="000F530A">
        <w:t xml:space="preserve">: Hierarchical granularity enables the establishment of standard categories which may be extended to accommodate smaller grains. The team can create new tags as their understanding of the software and </w:t>
      </w:r>
      <w:r>
        <w:t xml:space="preserve">the </w:t>
      </w:r>
      <w:r w:rsidRPr="000F530A">
        <w:t>domain improves.</w:t>
      </w:r>
    </w:p>
    <w:p w14:paraId="3553EF4A" w14:textId="77777777" w:rsidR="000D527C" w:rsidRDefault="000D527C" w:rsidP="000D527C">
      <w:pPr>
        <w:jc w:val="both"/>
      </w:pPr>
    </w:p>
    <w:p w14:paraId="700FC944" w14:textId="77777777" w:rsidR="000D527C" w:rsidRDefault="000D527C" w:rsidP="000D527C">
      <w:pPr>
        <w:jc w:val="both"/>
      </w:pPr>
      <w:r>
        <w:t>We discarded option-1 because it is the current status quo of traceability utilization, which does not solve the problem of sequencing. The option-2 was discarded because it disregards the fact that the KAOS model already provides the basic categories to trace back artifacts.</w:t>
      </w:r>
    </w:p>
    <w:p w14:paraId="28A9184F" w14:textId="77777777" w:rsidR="000D527C" w:rsidRPr="000F530A" w:rsidRDefault="000D527C" w:rsidP="000D527C"/>
    <w:p w14:paraId="7A166A09" w14:textId="77777777" w:rsidR="000D527C" w:rsidRDefault="000D527C" w:rsidP="009705C3">
      <w:pPr>
        <w:pStyle w:val="heading20"/>
        <w:pPrChange w:id="39" w:author="Birgit Penzenstadler" w:date="2013-09-18T09:46:00Z">
          <w:pPr>
            <w:pStyle w:val="Heading2"/>
            <w:keepLines w:val="0"/>
            <w:numPr>
              <w:ilvl w:val="1"/>
              <w:numId w:val="21"/>
            </w:numPr>
            <w:suppressAutoHyphens w:val="0"/>
            <w:spacing w:before="120" w:after="60"/>
            <w:ind w:left="144" w:firstLine="0"/>
          </w:pPr>
        </w:pPrChange>
      </w:pPr>
      <w:r>
        <w:t>Diagram Representation</w:t>
      </w:r>
    </w:p>
    <w:p w14:paraId="48EEC538" w14:textId="77777777" w:rsidR="000D527C" w:rsidRDefault="000D527C" w:rsidP="000D527C">
      <w:pPr>
        <w:jc w:val="both"/>
      </w:pPr>
      <w:r>
        <w:t>The diagram in figure-6 demonstrates how the traceability model fits within the layers of the process of producing artifacts and the process of system stabilization. The pr</w:t>
      </w:r>
      <w:r>
        <w:t>o</w:t>
      </w:r>
      <w:r>
        <w:t>duction of artifacts comprises all activities from goal modeling to code development. The system stabilization   comprises planning tests, executing tests, bug triage mee</w:t>
      </w:r>
      <w:r>
        <w:t>t</w:t>
      </w:r>
      <w:r>
        <w:t>ings, debugging and fixing. We did not include deployment and change management activities as relevant to traceability at this point of research.</w:t>
      </w:r>
    </w:p>
    <w:p w14:paraId="0B10C931" w14:textId="77777777" w:rsidR="000D527C" w:rsidRDefault="000D527C" w:rsidP="000D527C"/>
    <w:p w14:paraId="1E031A18" w14:textId="77777777" w:rsidR="000D527C" w:rsidRDefault="000D527C" w:rsidP="000D527C">
      <w:pPr>
        <w:jc w:val="center"/>
      </w:pPr>
      <w:r>
        <w:rPr>
          <w:noProof/>
        </w:rPr>
        <w:lastRenderedPageBreak/>
        <w:drawing>
          <wp:inline distT="0" distB="0" distL="0" distR="0" wp14:anchorId="5C88445E" wp14:editId="72B3B0DF">
            <wp:extent cx="3339465" cy="1539240"/>
            <wp:effectExtent l="0" t="0" r="0" b="1016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9465" cy="1539240"/>
                    </a:xfrm>
                    <a:prstGeom prst="rect">
                      <a:avLst/>
                    </a:prstGeom>
                    <a:noFill/>
                    <a:ln>
                      <a:noFill/>
                    </a:ln>
                  </pic:spPr>
                </pic:pic>
              </a:graphicData>
            </a:graphic>
          </wp:inline>
        </w:drawing>
      </w:r>
    </w:p>
    <w:p w14:paraId="780CD485" w14:textId="10AA2949" w:rsidR="000D527C" w:rsidRDefault="00446C0F" w:rsidP="00446C0F">
      <w:pPr>
        <w:pStyle w:val="figurecaption"/>
        <w:pPrChange w:id="40" w:author="Birgit Penzenstadler" w:date="2013-09-18T09:43:00Z">
          <w:pPr>
            <w:jc w:val="center"/>
          </w:pPr>
        </w:pPrChange>
      </w:pPr>
      <w:ins w:id="41" w:author="Birgit Penzenstadler" w:date="2013-09-18T09:43:00Z">
        <w:r>
          <w:rPr>
            <w:b/>
          </w:rPr>
          <w:t xml:space="preserve">Fig. </w:t>
        </w:r>
        <w:r>
          <w:rPr>
            <w:b/>
          </w:rPr>
          <w:fldChar w:fldCharType="begin"/>
        </w:r>
        <w:r>
          <w:rPr>
            <w:b/>
          </w:rPr>
          <w:instrText xml:space="preserve"> SEQ "Figure" \* MERGEFORMAT </w:instrText>
        </w:r>
      </w:ins>
      <w:r>
        <w:rPr>
          <w:b/>
        </w:rPr>
        <w:fldChar w:fldCharType="separate"/>
      </w:r>
      <w:ins w:id="42" w:author="Birgit Penzenstadler" w:date="2013-09-18T09:43:00Z">
        <w:r>
          <w:rPr>
            <w:b/>
            <w:noProof/>
          </w:rPr>
          <w:t>6</w:t>
        </w:r>
        <w:r>
          <w:rPr>
            <w:b/>
          </w:rPr>
          <w:fldChar w:fldCharType="end"/>
        </w:r>
        <w:r w:rsidRPr="00446C0F">
          <w:rPr>
            <w:rPrChange w:id="43" w:author="Birgit Penzenstadler" w:date="2013-09-18T09:43:00Z">
              <w:rPr>
                <w:b/>
              </w:rPr>
            </w:rPrChange>
          </w:rPr>
          <w:t>.</w:t>
        </w:r>
        <w:r>
          <w:t xml:space="preserve"> </w:t>
        </w:r>
      </w:ins>
      <w:del w:id="44" w:author="Birgit Penzenstadler" w:date="2013-09-18T09:43:00Z">
        <w:r w:rsidR="000D527C" w:rsidRPr="00446C0F" w:rsidDel="00446C0F">
          <w:delText>Figure</w:delText>
        </w:r>
      </w:del>
      <w:r w:rsidR="000D527C" w:rsidRPr="00446C0F">
        <w:t>-6</w:t>
      </w:r>
      <w:r w:rsidR="000D527C" w:rsidRPr="00C20194">
        <w:t xml:space="preserve"> Traceability in the context of layered processes</w:t>
      </w:r>
    </w:p>
    <w:p w14:paraId="1F41EF4D" w14:textId="77777777" w:rsidR="000D527C" w:rsidRPr="00C20194" w:rsidRDefault="000D527C" w:rsidP="000D527C">
      <w:pPr>
        <w:jc w:val="center"/>
        <w:rPr>
          <w:b/>
        </w:rPr>
      </w:pPr>
    </w:p>
    <w:p w14:paraId="3F860F8D" w14:textId="77777777" w:rsidR="000D527C" w:rsidRDefault="000D527C" w:rsidP="00446C0F">
      <w:pPr>
        <w:pStyle w:val="heading20"/>
        <w:pPrChange w:id="45" w:author="Birgit Penzenstadler" w:date="2013-09-18T09:43:00Z">
          <w:pPr>
            <w:pStyle w:val="Heading2"/>
            <w:keepLines w:val="0"/>
            <w:numPr>
              <w:ilvl w:val="1"/>
              <w:numId w:val="21"/>
            </w:numPr>
            <w:suppressAutoHyphens w:val="0"/>
            <w:spacing w:before="120" w:after="60"/>
            <w:ind w:left="144" w:firstLine="0"/>
          </w:pPr>
        </w:pPrChange>
      </w:pPr>
      <w:r>
        <w:t>Formal Modeling Decisions</w:t>
      </w:r>
    </w:p>
    <w:p w14:paraId="150F5F01" w14:textId="77777777" w:rsidR="000D527C" w:rsidRDefault="000D527C" w:rsidP="000D527C">
      <w:pPr>
        <w:jc w:val="both"/>
      </w:pPr>
      <w:r>
        <w:t>Models can be visual, textual, informal or formal. We chose for a textual and formal model due to the following three reasons. A formal model would enable the verific</w:t>
      </w:r>
      <w:r>
        <w:t>a</w:t>
      </w:r>
      <w:r>
        <w:t>tion during the specification of the data mapping between existing traceability data and our solution. If new artifacts or parts of it were created, the model could expedite the analyses of impact on the algorithms consuming the traceability information. U</w:t>
      </w:r>
      <w:r>
        <w:t>l</w:t>
      </w:r>
      <w:r>
        <w:t>timately, the formal specification could serve as an abstraction of the implementation useful to design new traceability options, such as tertiary and weighted dependencies. The formal representation provides a more intuitive base for logical reasoning on the unfolding consequences to data import, matrix representation (multi-dimensional) and querying and traversing the data structures.</w:t>
      </w:r>
    </w:p>
    <w:p w14:paraId="09BC677C" w14:textId="77777777" w:rsidR="000D527C" w:rsidRDefault="000D527C" w:rsidP="000D527C">
      <w:pPr>
        <w:jc w:val="both"/>
      </w:pPr>
    </w:p>
    <w:p w14:paraId="1BDAA36A" w14:textId="77777777" w:rsidR="000D527C" w:rsidRDefault="000D527C" w:rsidP="000D527C">
      <w:pPr>
        <w:jc w:val="both"/>
      </w:pPr>
      <w:r>
        <w:t>As choice for data structure we decided to adopt the Design Structured Matrix (DSM) [8] method due to the expressiveness and the amount of ongoing research around it. DSM has been shown useful to specify products with complex dependencies [9] and support designers to analyze change impacts. It is also very useful to detect circular dependencies and to understand how parts are clustered, and therefore support dec</w:t>
      </w:r>
      <w:r>
        <w:t>i</w:t>
      </w:r>
      <w:r>
        <w:t xml:space="preserve">sion making on modularizing the development process itself [10]. Such aspects are still not part of this research, but we plan to investigate their underpinnings in future work. </w:t>
      </w:r>
    </w:p>
    <w:p w14:paraId="2DBBE928" w14:textId="77777777" w:rsidR="000D527C" w:rsidRDefault="000D527C" w:rsidP="000D527C">
      <w:pPr>
        <w:jc w:val="both"/>
      </w:pPr>
    </w:p>
    <w:p w14:paraId="1CEC8098" w14:textId="77777777" w:rsidR="000D527C" w:rsidRDefault="000D527C" w:rsidP="000D527C">
      <w:pPr>
        <w:jc w:val="both"/>
      </w:pPr>
      <w:r>
        <w:t>The matrices we adopted are bi-dimensional and combine artifacts from two families only. Therefore, the matrix is constrained by an assumption of sequential process of production of such artifacts. We acknowledge this oversimplification, which do not even represent the waterfall process. In the future we plan to experiment with multi-dimensional matrices which stem from considering dependencies as clusters. In other words, this means an artifact depending at same time on more than one artifact.</w:t>
      </w:r>
    </w:p>
    <w:p w14:paraId="380E11A0" w14:textId="77777777" w:rsidR="000D527C" w:rsidRDefault="000D527C" w:rsidP="000D527C"/>
    <w:p w14:paraId="0EC6E8C4" w14:textId="77777777" w:rsidR="000D527C" w:rsidRPr="00664131" w:rsidRDefault="000D527C" w:rsidP="00446C0F">
      <w:pPr>
        <w:pStyle w:val="heading20"/>
        <w:pPrChange w:id="46" w:author="Birgit Penzenstadler" w:date="2013-09-18T09:44:00Z">
          <w:pPr>
            <w:pStyle w:val="Heading2"/>
            <w:keepLines w:val="0"/>
            <w:numPr>
              <w:ilvl w:val="1"/>
              <w:numId w:val="21"/>
            </w:numPr>
            <w:suppressAutoHyphens w:val="0"/>
            <w:spacing w:before="120" w:after="60"/>
            <w:ind w:left="144" w:firstLine="0"/>
          </w:pPr>
        </w:pPrChange>
      </w:pPr>
      <w:commentRangeStart w:id="47"/>
      <w:r>
        <w:lastRenderedPageBreak/>
        <w:t>Definitions</w:t>
      </w:r>
      <w:commentRangeEnd w:id="47"/>
      <w:r w:rsidR="00F76CF1">
        <w:rPr>
          <w:rStyle w:val="CommentReference"/>
          <w:b w:val="0"/>
          <w:bCs w:val="0"/>
          <w:iCs w:val="0"/>
        </w:rPr>
        <w:commentReference w:id="47"/>
      </w:r>
    </w:p>
    <w:p w14:paraId="7FDC5F2C" w14:textId="77777777" w:rsidR="000D527C" w:rsidRPr="006E06DF" w:rsidRDefault="000D527C" w:rsidP="000D527C">
      <w:pPr>
        <w:pStyle w:val="Text"/>
      </w:pPr>
      <w:r w:rsidRPr="006E06DF">
        <w:t>Below we define the entities</w:t>
      </w:r>
      <w:r>
        <w:t xml:space="preserve"> that are essential part of the traceability model. </w:t>
      </w:r>
    </w:p>
    <w:p w14:paraId="443C0F20" w14:textId="77777777" w:rsidR="000D527C" w:rsidRPr="006E06DF" w:rsidRDefault="000D527C" w:rsidP="000D527C">
      <w:pPr>
        <w:pStyle w:val="Text"/>
        <w:numPr>
          <w:ilvl w:val="0"/>
          <w:numId w:val="26"/>
        </w:numPr>
      </w:pPr>
      <w:r w:rsidRPr="00612116">
        <w:rPr>
          <w:b/>
        </w:rPr>
        <w:t>Artifact (A)</w:t>
      </w:r>
      <w:r w:rsidRPr="006E06DF">
        <w:t xml:space="preserve"> = any document, diagram or code part of software project. </w:t>
      </w:r>
    </w:p>
    <w:p w14:paraId="4F1D0714" w14:textId="77777777" w:rsidR="000D527C" w:rsidRPr="006E06DF" w:rsidRDefault="000D527C" w:rsidP="000D527C">
      <w:pPr>
        <w:pStyle w:val="Text"/>
        <w:numPr>
          <w:ilvl w:val="0"/>
          <w:numId w:val="26"/>
        </w:numPr>
      </w:pPr>
      <w:r w:rsidRPr="00612116">
        <w:rPr>
          <w:b/>
        </w:rPr>
        <w:t>Artifact Family (A.)</w:t>
      </w:r>
      <w:r w:rsidRPr="006E06DF">
        <w:t xml:space="preserve"> = goal, requirement, design, code, test case, bug report</w:t>
      </w:r>
    </w:p>
    <w:p w14:paraId="27A57CE8" w14:textId="77777777" w:rsidR="000D527C" w:rsidRPr="006E06DF" w:rsidRDefault="000D527C" w:rsidP="000D527C">
      <w:pPr>
        <w:pStyle w:val="Text"/>
        <w:numPr>
          <w:ilvl w:val="0"/>
          <w:numId w:val="26"/>
        </w:numPr>
      </w:pPr>
      <w:r w:rsidRPr="00612116">
        <w:rPr>
          <w:b/>
        </w:rPr>
        <w:t>Traceable Atom (T)</w:t>
      </w:r>
      <w:r w:rsidRPr="006E06DF">
        <w:t xml:space="preserve"> = part of an artifact relevant to be related to other parts from other or same artifact. It is the smallest unit for repr</w:t>
      </w:r>
      <w:r>
        <w:t>esenting artifact</w:t>
      </w:r>
      <w:r w:rsidRPr="006E06DF">
        <w:t xml:space="preserve"> content, which could be lines or labels.</w:t>
      </w:r>
    </w:p>
    <w:p w14:paraId="12B5A6AD" w14:textId="77777777" w:rsidR="000D527C" w:rsidRPr="006E06DF" w:rsidRDefault="000D527C" w:rsidP="000D527C">
      <w:pPr>
        <w:pStyle w:val="Text"/>
        <w:numPr>
          <w:ilvl w:val="0"/>
          <w:numId w:val="26"/>
        </w:numPr>
      </w:pPr>
      <w:r w:rsidRPr="00612116">
        <w:rPr>
          <w:b/>
        </w:rPr>
        <w:t xml:space="preserve">Design Structured Matrix </w:t>
      </w:r>
      <w:r w:rsidRPr="00612116">
        <w:t>(</w:t>
      </w:r>
      <w:r w:rsidRPr="00612116">
        <w:rPr>
          <w:b/>
        </w:rPr>
        <w:t>DSM</w:t>
      </w:r>
      <w:r>
        <w:t xml:space="preserve">) </w:t>
      </w:r>
      <w:r w:rsidRPr="006E06DF">
        <w:t xml:space="preserve">= represents all dependencies among two </w:t>
      </w:r>
      <w:r>
        <w:t xml:space="preserve">or more different </w:t>
      </w:r>
      <w:r w:rsidRPr="006E06DF">
        <w:t>Families of Artifacts</w:t>
      </w:r>
      <w:r>
        <w:t xml:space="preserve">. </w:t>
      </w:r>
    </w:p>
    <w:p w14:paraId="5DC7FEE2" w14:textId="77777777" w:rsidR="000D527C" w:rsidRPr="006E06DF" w:rsidRDefault="000D527C" w:rsidP="000D527C">
      <w:pPr>
        <w:pStyle w:val="Text"/>
        <w:numPr>
          <w:ilvl w:val="0"/>
          <w:numId w:val="26"/>
        </w:numPr>
      </w:pPr>
      <w:r w:rsidRPr="00612116">
        <w:rPr>
          <w:b/>
        </w:rPr>
        <w:t>Dependency</w:t>
      </w:r>
      <w:r w:rsidRPr="006E06DF">
        <w:t xml:space="preserve"> = a</w:t>
      </w:r>
      <w:r>
        <w:t xml:space="preserve"> relation between two Traceable</w:t>
      </w:r>
    </w:p>
    <w:p w14:paraId="5C89FB3E" w14:textId="77777777" w:rsidR="000D527C" w:rsidRPr="006E06DF" w:rsidRDefault="000D527C" w:rsidP="000D527C">
      <w:pPr>
        <w:pStyle w:val="Text"/>
        <w:numPr>
          <w:ilvl w:val="0"/>
          <w:numId w:val="26"/>
        </w:numPr>
      </w:pPr>
      <w:r w:rsidRPr="00612116">
        <w:rPr>
          <w:b/>
          <w:lang w:val="pt-BR"/>
        </w:rPr>
        <w:t>Sequence</w:t>
      </w:r>
      <w:r w:rsidRPr="006E06DF">
        <w:rPr>
          <w:lang w:val="pt-BR"/>
        </w:rPr>
        <w:t xml:space="preserve"> = a set of Dependencies</w:t>
      </w:r>
    </w:p>
    <w:p w14:paraId="34785CE1" w14:textId="77777777" w:rsidR="000D527C" w:rsidRDefault="000D527C" w:rsidP="000D527C">
      <w:pPr>
        <w:pStyle w:val="Text"/>
        <w:ind w:left="360" w:firstLine="0"/>
        <w:rPr>
          <w:lang w:val="pt-BR"/>
        </w:rPr>
      </w:pPr>
    </w:p>
    <w:p w14:paraId="088FF809" w14:textId="77777777" w:rsidR="000D527C" w:rsidRPr="006E06DF" w:rsidRDefault="000D527C" w:rsidP="000D527C">
      <w:pPr>
        <w:pStyle w:val="Text"/>
        <w:ind w:left="360" w:firstLine="0"/>
      </w:pPr>
      <w:r w:rsidRPr="006E06DF">
        <w:rPr>
          <w:lang w:val="pt-BR"/>
        </w:rPr>
        <w:t>Functions</w:t>
      </w:r>
      <w:r>
        <w:rPr>
          <w:lang w:val="pt-BR"/>
        </w:rPr>
        <w:t>:</w:t>
      </w:r>
    </w:p>
    <w:p w14:paraId="162B3203" w14:textId="77777777" w:rsidR="000D527C" w:rsidRPr="006E06DF" w:rsidRDefault="000D527C" w:rsidP="000D527C">
      <w:pPr>
        <w:pStyle w:val="Text"/>
        <w:numPr>
          <w:ilvl w:val="0"/>
          <w:numId w:val="26"/>
        </w:numPr>
        <w:jc w:val="left"/>
      </w:pPr>
      <w:r w:rsidRPr="00612116">
        <w:rPr>
          <w:b/>
        </w:rPr>
        <w:t xml:space="preserve">Make </w:t>
      </w:r>
      <w:r w:rsidRPr="000B4FDA">
        <w:rPr>
          <w:b/>
        </w:rPr>
        <w:t>Dependency (MD)</w:t>
      </w:r>
      <w:r w:rsidRPr="006E06DF">
        <w:t xml:space="preserve"> = creates a Dependency</w:t>
      </w:r>
    </w:p>
    <w:p w14:paraId="122A4E2C" w14:textId="77777777" w:rsidR="000D527C" w:rsidRPr="006E06DF" w:rsidRDefault="000D527C" w:rsidP="000D527C">
      <w:pPr>
        <w:pStyle w:val="Text"/>
        <w:numPr>
          <w:ilvl w:val="0"/>
          <w:numId w:val="26"/>
        </w:numPr>
        <w:jc w:val="left"/>
      </w:pPr>
      <w:r w:rsidRPr="000B4FDA">
        <w:rPr>
          <w:b/>
        </w:rPr>
        <w:t>Compute Sequence (CS)</w:t>
      </w:r>
      <w:r w:rsidRPr="006E06DF">
        <w:t xml:space="preserve"> = obtains a Sequence given a DSM</w:t>
      </w:r>
    </w:p>
    <w:p w14:paraId="7C05A07C" w14:textId="77777777" w:rsidR="000D527C" w:rsidRPr="006E06DF" w:rsidRDefault="000D527C" w:rsidP="000D527C">
      <w:pPr>
        <w:pStyle w:val="Text"/>
        <w:numPr>
          <w:ilvl w:val="0"/>
          <w:numId w:val="26"/>
        </w:numPr>
        <w:jc w:val="left"/>
      </w:pPr>
      <w:r w:rsidRPr="000B4FDA">
        <w:rPr>
          <w:b/>
        </w:rPr>
        <w:t>Populate (PDSM)</w:t>
      </w:r>
      <w:r w:rsidRPr="006E06DF">
        <w:t xml:space="preserve"> = creates a DSM</w:t>
      </w:r>
    </w:p>
    <w:p w14:paraId="7EEA9F37" w14:textId="77777777" w:rsidR="000D527C" w:rsidRDefault="000D527C" w:rsidP="000D527C">
      <w:pPr>
        <w:pStyle w:val="Text"/>
      </w:pPr>
    </w:p>
    <w:p w14:paraId="09EB1006" w14:textId="77777777" w:rsidR="000D527C" w:rsidRDefault="000D527C" w:rsidP="000D527C">
      <w:pPr>
        <w:pStyle w:val="Text"/>
      </w:pPr>
    </w:p>
    <w:p w14:paraId="19D26038" w14:textId="77777777" w:rsidR="000D527C" w:rsidRDefault="000D527C" w:rsidP="00446C0F">
      <w:pPr>
        <w:pStyle w:val="heading20"/>
        <w:pPrChange w:id="48" w:author="Birgit Penzenstadler" w:date="2013-09-18T09:44:00Z">
          <w:pPr>
            <w:pStyle w:val="Heading2"/>
            <w:keepLines w:val="0"/>
            <w:numPr>
              <w:ilvl w:val="1"/>
              <w:numId w:val="21"/>
            </w:numPr>
            <w:suppressAutoHyphens w:val="0"/>
            <w:spacing w:before="120" w:after="60"/>
            <w:ind w:left="144" w:firstLine="0"/>
          </w:pPr>
        </w:pPrChange>
      </w:pPr>
      <w:commentRangeStart w:id="49"/>
      <w:r>
        <w:t>Symbols</w:t>
      </w:r>
      <w:commentRangeEnd w:id="49"/>
      <w:r w:rsidR="00086CFE">
        <w:rPr>
          <w:rStyle w:val="CommentReference"/>
          <w:b w:val="0"/>
          <w:bCs w:val="0"/>
          <w:iCs w:val="0"/>
        </w:rPr>
        <w:commentReference w:id="49"/>
      </w:r>
    </w:p>
    <w:p w14:paraId="36C1F400" w14:textId="77777777" w:rsidR="000D527C" w:rsidRDefault="000D527C" w:rsidP="000D527C">
      <w:pPr>
        <w:pStyle w:val="Text"/>
      </w:pPr>
    </w:p>
    <w:p w14:paraId="49BA6B8E" w14:textId="77777777" w:rsidR="000D527C" w:rsidRDefault="000D527C" w:rsidP="000D527C">
      <w:pPr>
        <w:pStyle w:val="Text"/>
      </w:pPr>
      <w:r>
        <w:t xml:space="preserve">Artifact = </w:t>
      </w:r>
      <w:r w:rsidRPr="00B238B1">
        <w:rPr>
          <w:b/>
        </w:rPr>
        <w:t>A</w:t>
      </w:r>
    </w:p>
    <w:p w14:paraId="0FBD1256" w14:textId="77777777" w:rsidR="000D527C" w:rsidRDefault="000D527C" w:rsidP="000D527C">
      <w:pPr>
        <w:pStyle w:val="Text"/>
      </w:pPr>
      <w:r>
        <w:t xml:space="preserve">Artifact Family: </w:t>
      </w:r>
    </w:p>
    <w:p w14:paraId="6375285C" w14:textId="77777777" w:rsidR="000D527C" w:rsidRDefault="000D527C" w:rsidP="000D527C">
      <w:pPr>
        <w:pStyle w:val="Text"/>
        <w:numPr>
          <w:ilvl w:val="0"/>
          <w:numId w:val="27"/>
        </w:numPr>
      </w:pPr>
      <w:r>
        <w:rPr>
          <w:b/>
        </w:rPr>
        <w:t>GO</w:t>
      </w:r>
      <w:r>
        <w:t xml:space="preserve"> = Goal</w:t>
      </w:r>
    </w:p>
    <w:p w14:paraId="209A3754" w14:textId="77777777" w:rsidR="000D527C" w:rsidRDefault="000D527C" w:rsidP="000D527C">
      <w:pPr>
        <w:pStyle w:val="Text"/>
        <w:numPr>
          <w:ilvl w:val="0"/>
          <w:numId w:val="27"/>
        </w:numPr>
      </w:pPr>
      <w:r>
        <w:rPr>
          <w:b/>
        </w:rPr>
        <w:t>RE</w:t>
      </w:r>
      <w:r>
        <w:t xml:space="preserve"> = Requirement document</w:t>
      </w:r>
    </w:p>
    <w:p w14:paraId="57494630" w14:textId="77777777" w:rsidR="000D527C" w:rsidRDefault="000D527C" w:rsidP="000D527C">
      <w:pPr>
        <w:pStyle w:val="Text"/>
        <w:numPr>
          <w:ilvl w:val="0"/>
          <w:numId w:val="27"/>
        </w:numPr>
      </w:pPr>
      <w:r w:rsidRPr="00B238B1">
        <w:rPr>
          <w:b/>
        </w:rPr>
        <w:t>D</w:t>
      </w:r>
      <w:r>
        <w:rPr>
          <w:b/>
        </w:rPr>
        <w:t>S</w:t>
      </w:r>
      <w:r>
        <w:t xml:space="preserve"> = Diagram</w:t>
      </w:r>
    </w:p>
    <w:p w14:paraId="311693E1" w14:textId="77777777" w:rsidR="000D527C" w:rsidRDefault="000D527C" w:rsidP="000D527C">
      <w:pPr>
        <w:pStyle w:val="Text"/>
        <w:numPr>
          <w:ilvl w:val="0"/>
          <w:numId w:val="27"/>
        </w:numPr>
      </w:pPr>
      <w:r>
        <w:rPr>
          <w:b/>
        </w:rPr>
        <w:t>CD</w:t>
      </w:r>
      <w:r>
        <w:t xml:space="preserve"> = Code</w:t>
      </w:r>
    </w:p>
    <w:p w14:paraId="4A33DC8E" w14:textId="77777777" w:rsidR="000D527C" w:rsidRDefault="000D527C" w:rsidP="000D527C">
      <w:pPr>
        <w:pStyle w:val="Text"/>
      </w:pPr>
    </w:p>
    <w:p w14:paraId="42A107CE" w14:textId="77777777" w:rsidR="000D527C" w:rsidRDefault="000D527C" w:rsidP="000D527C">
      <w:pPr>
        <w:pStyle w:val="Text"/>
      </w:pPr>
      <w:r>
        <w:t xml:space="preserve">Traceable = </w:t>
      </w:r>
      <w:r w:rsidRPr="00DE1CEE">
        <w:rPr>
          <w:b/>
        </w:rPr>
        <w:t>T</w:t>
      </w:r>
      <w:r>
        <w:t xml:space="preserve"> (name) or </w:t>
      </w:r>
      <w:r w:rsidRPr="00DE1CEE">
        <w:rPr>
          <w:b/>
        </w:rPr>
        <w:t>T</w:t>
      </w:r>
      <w:r>
        <w:t xml:space="preserve"> (line start, line end). </w:t>
      </w:r>
    </w:p>
    <w:p w14:paraId="36B549F8" w14:textId="77777777" w:rsidR="000D527C" w:rsidRDefault="000D527C" w:rsidP="000D527C">
      <w:pPr>
        <w:pStyle w:val="Text"/>
        <w:numPr>
          <w:ilvl w:val="0"/>
          <w:numId w:val="27"/>
        </w:numPr>
      </w:pPr>
      <w:r>
        <w:rPr>
          <w:b/>
        </w:rPr>
        <w:t>T.</w:t>
      </w:r>
      <w:r w:rsidRPr="00B238B1">
        <w:rPr>
          <w:b/>
        </w:rPr>
        <w:t>G</w:t>
      </w:r>
      <w:r>
        <w:rPr>
          <w:b/>
        </w:rPr>
        <w:t>O</w:t>
      </w:r>
      <w:r>
        <w:t xml:space="preserve"> (“goal1”) </w:t>
      </w:r>
    </w:p>
    <w:p w14:paraId="63E38AA7" w14:textId="77777777" w:rsidR="000D527C" w:rsidRDefault="000D527C" w:rsidP="000D527C">
      <w:pPr>
        <w:pStyle w:val="Text"/>
        <w:numPr>
          <w:ilvl w:val="1"/>
          <w:numId w:val="27"/>
        </w:numPr>
      </w:pPr>
      <w:r>
        <w:t xml:space="preserve"> specifies that “goal1” is traceable</w:t>
      </w:r>
    </w:p>
    <w:p w14:paraId="2B4B2786" w14:textId="77777777" w:rsidR="000D527C" w:rsidRDefault="000D527C" w:rsidP="000D527C">
      <w:pPr>
        <w:pStyle w:val="Text"/>
        <w:numPr>
          <w:ilvl w:val="0"/>
          <w:numId w:val="27"/>
        </w:numPr>
      </w:pPr>
      <w:r>
        <w:t xml:space="preserve"> </w:t>
      </w:r>
      <w:r w:rsidRPr="00B238B1">
        <w:rPr>
          <w:b/>
        </w:rPr>
        <w:t>T.R</w:t>
      </w:r>
      <w:r>
        <w:rPr>
          <w:b/>
        </w:rPr>
        <w:t>E</w:t>
      </w:r>
      <w:r>
        <w:t xml:space="preserve"> (“req1”,2,10) </w:t>
      </w:r>
    </w:p>
    <w:p w14:paraId="7D380702" w14:textId="77777777" w:rsidR="000D527C" w:rsidRDefault="000D527C" w:rsidP="000D527C">
      <w:pPr>
        <w:pStyle w:val="Text"/>
        <w:numPr>
          <w:ilvl w:val="1"/>
          <w:numId w:val="27"/>
        </w:numPr>
      </w:pPr>
      <w:r>
        <w:t xml:space="preserve"> specifies that from line 2 to line 10 of requirement “req1” is co</w:t>
      </w:r>
      <w:r>
        <w:t>n</w:t>
      </w:r>
      <w:r>
        <w:t>sidered a traceable</w:t>
      </w:r>
    </w:p>
    <w:p w14:paraId="6971D4EE" w14:textId="77777777" w:rsidR="000D527C" w:rsidRDefault="000D527C" w:rsidP="000D527C">
      <w:pPr>
        <w:pStyle w:val="Text"/>
        <w:numPr>
          <w:ilvl w:val="0"/>
          <w:numId w:val="27"/>
        </w:numPr>
      </w:pPr>
      <w:r>
        <w:rPr>
          <w:b/>
        </w:rPr>
        <w:t>T.</w:t>
      </w:r>
      <w:r w:rsidRPr="00DE1CEE">
        <w:rPr>
          <w:b/>
        </w:rPr>
        <w:t>D</w:t>
      </w:r>
      <w:r>
        <w:rPr>
          <w:b/>
        </w:rPr>
        <w:t xml:space="preserve">S </w:t>
      </w:r>
      <w:r>
        <w:t>(“Strategy Pattern”) = specifies that the Strategy Pattern diagram is a traceable</w:t>
      </w:r>
    </w:p>
    <w:p w14:paraId="4F029C61" w14:textId="77777777" w:rsidR="000D527C" w:rsidRDefault="000D527C" w:rsidP="000D527C">
      <w:pPr>
        <w:pStyle w:val="Text"/>
        <w:numPr>
          <w:ilvl w:val="0"/>
          <w:numId w:val="27"/>
        </w:numPr>
      </w:pPr>
      <w:r w:rsidRPr="00B238B1">
        <w:rPr>
          <w:b/>
        </w:rPr>
        <w:t>T.</w:t>
      </w:r>
      <w:r>
        <w:rPr>
          <w:b/>
        </w:rPr>
        <w:t>CD</w:t>
      </w:r>
      <w:r>
        <w:t xml:space="preserve"> (“class Validator”) = specifies that the piece of code named “class Validator” is a traceable</w:t>
      </w:r>
    </w:p>
    <w:p w14:paraId="323620FD" w14:textId="77777777" w:rsidR="000D527C" w:rsidRDefault="000D527C" w:rsidP="000D527C">
      <w:pPr>
        <w:pStyle w:val="Text"/>
        <w:ind w:left="922" w:firstLine="0"/>
      </w:pPr>
    </w:p>
    <w:p w14:paraId="619C4507" w14:textId="77777777" w:rsidR="000D527C" w:rsidRDefault="000D527C" w:rsidP="000D527C">
      <w:pPr>
        <w:pStyle w:val="Text"/>
      </w:pPr>
      <w:r>
        <w:rPr>
          <w:b/>
        </w:rPr>
        <w:t xml:space="preserve">Make Dependency = </w:t>
      </w:r>
      <w:r w:rsidRPr="00DE1CEE">
        <w:rPr>
          <w:b/>
        </w:rPr>
        <w:t>MD (T, T)</w:t>
      </w:r>
      <w:r>
        <w:t xml:space="preserve"> </w:t>
      </w:r>
    </w:p>
    <w:p w14:paraId="43110372" w14:textId="77777777" w:rsidR="000D527C" w:rsidRDefault="000D527C" w:rsidP="000D527C">
      <w:pPr>
        <w:pStyle w:val="Text"/>
        <w:numPr>
          <w:ilvl w:val="0"/>
          <w:numId w:val="27"/>
        </w:numPr>
      </w:pPr>
      <w:r>
        <w:t xml:space="preserve">MD (T.DS(“Strategy Pattern”, T.CD(“class Validator”), 1 ) </w:t>
      </w:r>
    </w:p>
    <w:p w14:paraId="7EBE0773" w14:textId="77777777" w:rsidR="000D527C" w:rsidRDefault="000D527C" w:rsidP="000D527C">
      <w:pPr>
        <w:pStyle w:val="Text"/>
        <w:numPr>
          <w:ilvl w:val="0"/>
          <w:numId w:val="27"/>
        </w:numPr>
      </w:pPr>
      <w:r>
        <w:t>Creates a dependency with value 1 between a design traceable and a code traceable. If we put value zero, we would turn off the dependency</w:t>
      </w:r>
    </w:p>
    <w:p w14:paraId="5B30BB37" w14:textId="77777777" w:rsidR="000D527C" w:rsidRPr="004513AF" w:rsidRDefault="000D527C" w:rsidP="000D527C">
      <w:pPr>
        <w:pStyle w:val="Text"/>
        <w:ind w:left="922" w:firstLine="0"/>
      </w:pPr>
    </w:p>
    <w:p w14:paraId="778B114E" w14:textId="77777777" w:rsidR="000D527C" w:rsidRDefault="000D527C" w:rsidP="00446C0F">
      <w:pPr>
        <w:pStyle w:val="heading20"/>
        <w:pPrChange w:id="50" w:author="Birgit Penzenstadler" w:date="2013-09-18T09:44:00Z">
          <w:pPr>
            <w:pStyle w:val="Heading2"/>
            <w:keepLines w:val="0"/>
            <w:numPr>
              <w:ilvl w:val="1"/>
              <w:numId w:val="21"/>
            </w:numPr>
            <w:suppressAutoHyphens w:val="0"/>
            <w:spacing w:before="120" w:after="60"/>
            <w:ind w:left="144" w:firstLine="0"/>
          </w:pPr>
        </w:pPrChange>
      </w:pPr>
      <w:r>
        <w:t>Specifying a Traceability</w:t>
      </w:r>
    </w:p>
    <w:p w14:paraId="2D23E5DB" w14:textId="77777777" w:rsidR="000D527C" w:rsidRDefault="000D527C" w:rsidP="000D527C">
      <w:pPr>
        <w:pStyle w:val="Heading3"/>
        <w:keepNext/>
        <w:numPr>
          <w:ilvl w:val="2"/>
          <w:numId w:val="21"/>
        </w:numPr>
        <w:spacing w:before="0"/>
        <w:ind w:left="288"/>
      </w:pPr>
      <w:r>
        <w:t>Coarse Grain</w:t>
      </w:r>
    </w:p>
    <w:p w14:paraId="5535DA99" w14:textId="77777777" w:rsidR="000D527C" w:rsidRDefault="000D527C" w:rsidP="000D527C">
      <w:pPr>
        <w:ind w:left="606"/>
      </w:pPr>
      <w:r>
        <w:t>A = {File A, File B}</w:t>
      </w:r>
    </w:p>
    <w:p w14:paraId="0E1009D5" w14:textId="77777777" w:rsidR="000D527C" w:rsidRDefault="000D527C" w:rsidP="000D527C">
      <w:pPr>
        <w:ind w:left="606"/>
      </w:pPr>
      <w:r>
        <w:t>T.GO = A [1]</w:t>
      </w:r>
    </w:p>
    <w:p w14:paraId="1855F996" w14:textId="77777777" w:rsidR="000D527C" w:rsidRDefault="000D527C" w:rsidP="000D527C">
      <w:pPr>
        <w:ind w:left="606"/>
      </w:pPr>
      <w:r>
        <w:t>T.GO (“g1”) = “Enable interconnectivity”</w:t>
      </w:r>
    </w:p>
    <w:p w14:paraId="3554B4BA" w14:textId="77777777" w:rsidR="000D527C" w:rsidRDefault="000D527C" w:rsidP="000D527C">
      <w:pPr>
        <w:ind w:left="606"/>
      </w:pPr>
      <w:r>
        <w:t>T.RE = A [2]</w:t>
      </w:r>
    </w:p>
    <w:p w14:paraId="0DA6171E" w14:textId="77777777" w:rsidR="000D527C" w:rsidRDefault="000D527C" w:rsidP="000D527C">
      <w:pPr>
        <w:ind w:left="606"/>
      </w:pPr>
      <w:r>
        <w:t>A.RE (“rq1”) = “Manage sessions”</w:t>
      </w:r>
    </w:p>
    <w:p w14:paraId="37D1A1AE" w14:textId="77777777" w:rsidR="000D527C" w:rsidRDefault="000D527C" w:rsidP="000D527C">
      <w:pPr>
        <w:ind w:left="606"/>
      </w:pPr>
      <w:r>
        <w:t>MD (</w:t>
      </w:r>
      <w:proofErr w:type="gramStart"/>
      <w:r>
        <w:t>AR(</w:t>
      </w:r>
      <w:proofErr w:type="gramEnd"/>
      <w:r>
        <w:t>“rq1”), AG(“g1”),3)</w:t>
      </w:r>
    </w:p>
    <w:p w14:paraId="00346A81" w14:textId="77777777" w:rsidR="000D527C" w:rsidRPr="00E751C4" w:rsidRDefault="000D527C" w:rsidP="000D527C">
      <w:pPr>
        <w:ind w:left="606"/>
      </w:pPr>
    </w:p>
    <w:p w14:paraId="75E6859E" w14:textId="77777777" w:rsidR="000D527C" w:rsidRDefault="000D527C" w:rsidP="000D527C">
      <w:pPr>
        <w:pStyle w:val="Heading3"/>
        <w:keepNext/>
        <w:numPr>
          <w:ilvl w:val="2"/>
          <w:numId w:val="21"/>
        </w:numPr>
        <w:spacing w:before="0"/>
        <w:ind w:left="288"/>
      </w:pPr>
      <w:r>
        <w:t>Fine Grain</w:t>
      </w:r>
    </w:p>
    <w:p w14:paraId="27A0E56E" w14:textId="77777777" w:rsidR="000D527C" w:rsidRPr="00E751C4" w:rsidRDefault="000D527C" w:rsidP="000D527C">
      <w:pPr>
        <w:ind w:left="404" w:firstLine="202"/>
      </w:pPr>
      <w:r w:rsidRPr="00E751C4">
        <w:t xml:space="preserve">MD </w:t>
      </w:r>
      <w:proofErr w:type="gramStart"/>
      <w:r w:rsidRPr="00E751C4">
        <w:t>( T.AR</w:t>
      </w:r>
      <w:proofErr w:type="gramEnd"/>
      <w:r w:rsidRPr="00E751C4">
        <w:t>(“rq1”,”alte</w:t>
      </w:r>
      <w:r>
        <w:t>rnative condition”), T.AG(“g1”),1</w:t>
      </w:r>
      <w:r w:rsidRPr="00E751C4">
        <w:t>)</w:t>
      </w:r>
    </w:p>
    <w:p w14:paraId="628E6588" w14:textId="77777777" w:rsidR="000D527C" w:rsidRDefault="000D527C" w:rsidP="00446C0F">
      <w:pPr>
        <w:pStyle w:val="heading10"/>
        <w:rPr>
          <w:lang w:eastAsia="zh-CN"/>
        </w:rPr>
        <w:pPrChange w:id="51" w:author="Birgit Penzenstadler" w:date="2013-09-18T09:44:00Z">
          <w:pPr>
            <w:pStyle w:val="Heading1"/>
            <w:keepLines w:val="0"/>
            <w:numPr>
              <w:numId w:val="21"/>
            </w:numPr>
            <w:suppressAutoHyphens w:val="0"/>
            <w:spacing w:before="240" w:after="80" w:line="240" w:lineRule="auto"/>
            <w:ind w:left="0" w:firstLine="0"/>
            <w:jc w:val="center"/>
          </w:pPr>
        </w:pPrChange>
      </w:pPr>
      <w:commentRangeStart w:id="52"/>
      <w:r>
        <w:t xml:space="preserve">Sample </w:t>
      </w:r>
      <w:commentRangeEnd w:id="52"/>
      <w:r w:rsidR="00F76CF1">
        <w:rPr>
          <w:rStyle w:val="CommentReference"/>
          <w:b w:val="0"/>
          <w:bCs w:val="0"/>
        </w:rPr>
        <w:commentReference w:id="52"/>
      </w:r>
      <w:r>
        <w:t>Results of Applying Traceability</w:t>
      </w:r>
    </w:p>
    <w:p w14:paraId="0BD9F192" w14:textId="77777777" w:rsidR="000D527C" w:rsidRDefault="000D527C" w:rsidP="000D527C">
      <w:pPr>
        <w:ind w:firstLine="202"/>
        <w:jc w:val="both"/>
        <w:rPr>
          <w:lang w:eastAsia="zh-CN"/>
        </w:rPr>
      </w:pPr>
      <w:r>
        <w:rPr>
          <w:lang w:eastAsia="zh-CN"/>
        </w:rPr>
        <w:t>Formalized traceability models serve as a search space in our proposed work. After importing the dependencies to the DSM, we will traverse them to automatically ge</w:t>
      </w:r>
      <w:r>
        <w:rPr>
          <w:lang w:eastAsia="zh-CN"/>
        </w:rPr>
        <w:t>n</w:t>
      </w:r>
      <w:r>
        <w:rPr>
          <w:lang w:eastAsia="zh-CN"/>
        </w:rPr>
        <w:t>erate sequences of tests and bugs to be fixed. Here follows three examples of s</w:t>
      </w:r>
      <w:r>
        <w:rPr>
          <w:lang w:eastAsia="zh-CN"/>
        </w:rPr>
        <w:t>e</w:t>
      </w:r>
      <w:r>
        <w:rPr>
          <w:lang w:eastAsia="zh-CN"/>
        </w:rPr>
        <w:t>quence generation for different criteria. For requirement we mean functionalities vis</w:t>
      </w:r>
      <w:r>
        <w:rPr>
          <w:lang w:eastAsia="zh-CN"/>
        </w:rPr>
        <w:t>i</w:t>
      </w:r>
      <w:r>
        <w:rPr>
          <w:lang w:eastAsia="zh-CN"/>
        </w:rPr>
        <w:t>ble to the final user.</w:t>
      </w:r>
    </w:p>
    <w:p w14:paraId="43151560" w14:textId="77777777" w:rsidR="000D527C" w:rsidRPr="00321874" w:rsidRDefault="000D527C" w:rsidP="000D527C">
      <w:pPr>
        <w:ind w:firstLine="202"/>
        <w:jc w:val="both"/>
        <w:rPr>
          <w:lang w:eastAsia="zh-CN"/>
        </w:rPr>
      </w:pPr>
    </w:p>
    <w:p w14:paraId="1AE1EB94" w14:textId="77777777" w:rsidR="000D527C" w:rsidRDefault="000D527C" w:rsidP="00446C0F">
      <w:pPr>
        <w:pStyle w:val="heading20"/>
        <w:pPrChange w:id="53" w:author="Birgit Penzenstadler" w:date="2013-09-18T09:44:00Z">
          <w:pPr>
            <w:pStyle w:val="Heading2"/>
            <w:keepLines w:val="0"/>
            <w:numPr>
              <w:ilvl w:val="1"/>
              <w:numId w:val="21"/>
            </w:numPr>
            <w:suppressAutoHyphens w:val="0"/>
            <w:spacing w:before="120" w:after="60"/>
            <w:ind w:left="144" w:firstLine="0"/>
          </w:pPr>
        </w:pPrChange>
      </w:pPr>
      <w:r w:rsidRPr="00321874">
        <w:t>User Satisfaction Criterio</w:t>
      </w:r>
      <w:r>
        <w:t>n</w:t>
      </w:r>
    </w:p>
    <w:p w14:paraId="68174F3A" w14:textId="77777777" w:rsidR="000D527C" w:rsidRPr="00E11D6A" w:rsidRDefault="000D527C" w:rsidP="000D527C">
      <w:pPr>
        <w:jc w:val="both"/>
        <w:rPr>
          <w:lang w:eastAsia="zh-CN"/>
        </w:rPr>
      </w:pPr>
      <w:r>
        <w:rPr>
          <w:lang w:eastAsia="zh-CN"/>
        </w:rPr>
        <w:t>Considering a goal priority of [A</w:t>
      </w:r>
      <w:r w:rsidRPr="00E11D6A">
        <w:rPr>
          <w:lang w:eastAsia="zh-CN"/>
        </w:rPr>
        <w:t>,</w:t>
      </w:r>
      <w:r>
        <w:rPr>
          <w:lang w:eastAsia="zh-CN"/>
        </w:rPr>
        <w:t xml:space="preserve"> B</w:t>
      </w:r>
      <w:r w:rsidRPr="00E11D6A">
        <w:rPr>
          <w:lang w:eastAsia="zh-CN"/>
        </w:rPr>
        <w:t>,</w:t>
      </w:r>
      <w:r>
        <w:rPr>
          <w:lang w:eastAsia="zh-CN"/>
        </w:rPr>
        <w:t xml:space="preserve"> </w:t>
      </w:r>
      <w:r w:rsidRPr="00E11D6A">
        <w:rPr>
          <w:lang w:eastAsia="zh-CN"/>
        </w:rPr>
        <w:t>C]</w:t>
      </w:r>
      <w:r>
        <w:rPr>
          <w:lang w:eastAsia="zh-CN"/>
        </w:rPr>
        <w:t xml:space="preserve"> and a DSM that relates these goals to a set of defective requirements (see figure-8). </w:t>
      </w:r>
      <w:r w:rsidRPr="00E11D6A">
        <w:rPr>
          <w:lang w:eastAsia="zh-CN"/>
        </w:rPr>
        <w:t xml:space="preserve">Therefore, looking at </w:t>
      </w:r>
      <w:r>
        <w:rPr>
          <w:lang w:eastAsia="zh-CN"/>
        </w:rPr>
        <w:t>DSM for bugs versus requirements, we cascade the priority from goals and obtain the following bug s</w:t>
      </w:r>
      <w:r>
        <w:rPr>
          <w:lang w:eastAsia="zh-CN"/>
        </w:rPr>
        <w:t>e</w:t>
      </w:r>
      <w:r>
        <w:rPr>
          <w:lang w:eastAsia="zh-CN"/>
        </w:rPr>
        <w:t>quence:</w:t>
      </w:r>
      <w:r w:rsidRPr="00E11D6A">
        <w:rPr>
          <w:lang w:eastAsia="zh-CN"/>
        </w:rPr>
        <w:t xml:space="preserve">  ([</w:t>
      </w:r>
      <w:proofErr w:type="spellStart"/>
      <w:r w:rsidRPr="00E11D6A">
        <w:rPr>
          <w:lang w:eastAsia="zh-CN"/>
        </w:rPr>
        <w:t>Bz</w:t>
      </w:r>
      <w:proofErr w:type="spellEnd"/>
      <w:r w:rsidRPr="00E11D6A">
        <w:rPr>
          <w:lang w:eastAsia="zh-CN"/>
        </w:rPr>
        <w:t>], [</w:t>
      </w:r>
      <w:proofErr w:type="spellStart"/>
      <w:r w:rsidRPr="00E11D6A">
        <w:rPr>
          <w:lang w:eastAsia="zh-CN"/>
        </w:rPr>
        <w:t>Bw</w:t>
      </w:r>
      <w:proofErr w:type="gramStart"/>
      <w:r w:rsidRPr="00E11D6A">
        <w:rPr>
          <w:lang w:eastAsia="zh-CN"/>
        </w:rPr>
        <w:t>,By</w:t>
      </w:r>
      <w:proofErr w:type="spellEnd"/>
      <w:proofErr w:type="gramEnd"/>
      <w:r w:rsidRPr="00E11D6A">
        <w:rPr>
          <w:lang w:eastAsia="zh-CN"/>
        </w:rPr>
        <w:t>],[</w:t>
      </w:r>
      <w:proofErr w:type="spellStart"/>
      <w:r w:rsidRPr="00E11D6A">
        <w:rPr>
          <w:lang w:eastAsia="zh-CN"/>
        </w:rPr>
        <w:t>Bx</w:t>
      </w:r>
      <w:proofErr w:type="spellEnd"/>
      <w:r w:rsidRPr="00E11D6A">
        <w:rPr>
          <w:lang w:eastAsia="zh-CN"/>
        </w:rPr>
        <w:t>])</w:t>
      </w:r>
    </w:p>
    <w:p w14:paraId="61474254" w14:textId="77777777" w:rsidR="000D527C" w:rsidRPr="00E11D6A" w:rsidRDefault="000D527C" w:rsidP="000D527C">
      <w:pPr>
        <w:jc w:val="center"/>
        <w:rPr>
          <w:b/>
          <w:lang w:eastAsia="zh-CN"/>
        </w:rPr>
      </w:pPr>
    </w:p>
    <w:p w14:paraId="05C87DB1" w14:textId="77777777" w:rsidR="000D527C" w:rsidRDefault="000D527C" w:rsidP="000D527C">
      <w:pPr>
        <w:jc w:val="center"/>
        <w:rPr>
          <w:lang w:eastAsia="zh-CN"/>
        </w:rPr>
      </w:pPr>
      <w:r>
        <w:rPr>
          <w:noProof/>
        </w:rPr>
        <w:drawing>
          <wp:inline distT="0" distB="0" distL="0" distR="0" wp14:anchorId="72955C56" wp14:editId="67043CDC">
            <wp:extent cx="3275330" cy="1007110"/>
            <wp:effectExtent l="0" t="0" r="1270" b="8890"/>
            <wp:docPr id="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75330" cy="1007110"/>
                    </a:xfrm>
                    <a:prstGeom prst="rect">
                      <a:avLst/>
                    </a:prstGeom>
                    <a:noFill/>
                    <a:ln>
                      <a:noFill/>
                    </a:ln>
                  </pic:spPr>
                </pic:pic>
              </a:graphicData>
            </a:graphic>
          </wp:inline>
        </w:drawing>
      </w:r>
    </w:p>
    <w:p w14:paraId="778A955C" w14:textId="77777777" w:rsidR="000D527C" w:rsidRDefault="000D527C" w:rsidP="000D527C">
      <w:pPr>
        <w:jc w:val="center"/>
        <w:rPr>
          <w:lang w:eastAsia="zh-CN"/>
        </w:rPr>
      </w:pPr>
      <w:r w:rsidRPr="00E62F9C">
        <w:rPr>
          <w:b/>
          <w:lang w:eastAsia="zh-CN"/>
        </w:rPr>
        <w:t>Figure</w:t>
      </w:r>
      <w:r>
        <w:rPr>
          <w:rFonts w:hint="eastAsia"/>
          <w:b/>
          <w:lang w:eastAsia="zh-CN"/>
        </w:rPr>
        <w:t>-</w:t>
      </w:r>
      <w:r>
        <w:rPr>
          <w:b/>
          <w:lang w:eastAsia="zh-CN"/>
        </w:rPr>
        <w:t>8. T</w:t>
      </w:r>
      <w:r w:rsidRPr="00E62F9C">
        <w:rPr>
          <w:b/>
          <w:lang w:eastAsia="zh-CN"/>
        </w:rPr>
        <w:t xml:space="preserve">he </w:t>
      </w:r>
      <w:commentRangeStart w:id="54"/>
      <w:r w:rsidRPr="00E62F9C">
        <w:rPr>
          <w:b/>
          <w:lang w:eastAsia="zh-CN"/>
        </w:rPr>
        <w:t xml:space="preserve">dependencies between goals and </w:t>
      </w:r>
      <w:r>
        <w:rPr>
          <w:b/>
          <w:lang w:eastAsia="zh-CN"/>
        </w:rPr>
        <w:t>requirements</w:t>
      </w:r>
      <w:commentRangeEnd w:id="54"/>
      <w:r>
        <w:rPr>
          <w:rStyle w:val="CommentReference"/>
        </w:rPr>
        <w:commentReference w:id="54"/>
      </w:r>
    </w:p>
    <w:p w14:paraId="1A90F51E" w14:textId="77777777" w:rsidR="000D527C" w:rsidRDefault="000D527C" w:rsidP="000D527C">
      <w:pPr>
        <w:jc w:val="both"/>
        <w:rPr>
          <w:lang w:eastAsia="zh-CN"/>
        </w:rPr>
      </w:pPr>
    </w:p>
    <w:p w14:paraId="46183BC4" w14:textId="77777777" w:rsidR="000D527C" w:rsidRDefault="000D527C" w:rsidP="000D527C">
      <w:pPr>
        <w:jc w:val="both"/>
        <w:rPr>
          <w:lang w:eastAsia="zh-CN"/>
        </w:rPr>
      </w:pPr>
      <w:r>
        <w:rPr>
          <w:noProof/>
        </w:rPr>
        <w:lastRenderedPageBreak/>
        <w:drawing>
          <wp:inline distT="0" distB="0" distL="0" distR="0" wp14:anchorId="289FBA3C" wp14:editId="12B8625F">
            <wp:extent cx="3275330" cy="1273175"/>
            <wp:effectExtent l="0" t="0" r="1270" b="0"/>
            <wp:docPr id="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5330" cy="1273175"/>
                    </a:xfrm>
                    <a:prstGeom prst="rect">
                      <a:avLst/>
                    </a:prstGeom>
                    <a:noFill/>
                    <a:ln>
                      <a:noFill/>
                    </a:ln>
                  </pic:spPr>
                </pic:pic>
              </a:graphicData>
            </a:graphic>
          </wp:inline>
        </w:drawing>
      </w:r>
    </w:p>
    <w:p w14:paraId="2AB9AD10" w14:textId="77777777" w:rsidR="000D527C" w:rsidRDefault="000D527C" w:rsidP="000D527C">
      <w:pPr>
        <w:jc w:val="center"/>
        <w:rPr>
          <w:lang w:eastAsia="zh-CN"/>
        </w:rPr>
      </w:pPr>
      <w:r w:rsidRPr="00E62F9C">
        <w:rPr>
          <w:b/>
          <w:lang w:eastAsia="zh-CN"/>
        </w:rPr>
        <w:t>Figure</w:t>
      </w:r>
      <w:r>
        <w:rPr>
          <w:rFonts w:hint="eastAsia"/>
          <w:b/>
          <w:lang w:eastAsia="zh-CN"/>
        </w:rPr>
        <w:t>-</w:t>
      </w:r>
      <w:r>
        <w:rPr>
          <w:b/>
          <w:lang w:eastAsia="zh-CN"/>
        </w:rPr>
        <w:t>9. T</w:t>
      </w:r>
      <w:r w:rsidRPr="00E62F9C">
        <w:rPr>
          <w:b/>
          <w:lang w:eastAsia="zh-CN"/>
        </w:rPr>
        <w:t xml:space="preserve">he dependencies between </w:t>
      </w:r>
      <w:r>
        <w:rPr>
          <w:b/>
          <w:lang w:eastAsia="zh-CN"/>
        </w:rPr>
        <w:t>bugs and requirements</w:t>
      </w:r>
    </w:p>
    <w:p w14:paraId="30311701" w14:textId="77777777" w:rsidR="000D527C" w:rsidRPr="00321874" w:rsidRDefault="000D527C" w:rsidP="000D527C">
      <w:pPr>
        <w:rPr>
          <w:lang w:eastAsia="zh-CN"/>
        </w:rPr>
      </w:pPr>
    </w:p>
    <w:p w14:paraId="664C532F" w14:textId="77777777" w:rsidR="000D527C" w:rsidRDefault="000D527C" w:rsidP="00446C0F">
      <w:pPr>
        <w:pStyle w:val="heading20"/>
        <w:rPr>
          <w:lang w:eastAsia="zh-CN"/>
        </w:rPr>
        <w:pPrChange w:id="55" w:author="Birgit Penzenstadler" w:date="2013-09-18T09:44:00Z">
          <w:pPr>
            <w:pStyle w:val="Heading2"/>
            <w:keepLines w:val="0"/>
            <w:numPr>
              <w:ilvl w:val="1"/>
              <w:numId w:val="21"/>
            </w:numPr>
            <w:suppressAutoHyphens w:val="0"/>
            <w:spacing w:before="120" w:after="60"/>
            <w:ind w:left="144" w:firstLine="0"/>
          </w:pPr>
        </w:pPrChange>
      </w:pPr>
      <w:r>
        <w:rPr>
          <w:lang w:eastAsia="zh-CN"/>
        </w:rPr>
        <w:t>Robustness and Reliability Criterion</w:t>
      </w:r>
    </w:p>
    <w:p w14:paraId="19201967" w14:textId="77777777" w:rsidR="000D527C" w:rsidRDefault="000D527C" w:rsidP="000D527C">
      <w:pPr>
        <w:tabs>
          <w:tab w:val="num" w:pos="1440"/>
        </w:tabs>
        <w:jc w:val="both"/>
        <w:rPr>
          <w:lang w:eastAsia="zh-CN"/>
        </w:rPr>
      </w:pPr>
      <w:r>
        <w:rPr>
          <w:lang w:eastAsia="zh-CN"/>
        </w:rPr>
        <w:t>Considering the level of dependencies on each requirement gives us the requirements more fundamental to the system, and therefore that should be fixed first. Figure-10 shows this traceability. Therefore, the resulting sequence of bugs should be as fo</w:t>
      </w:r>
      <w:r>
        <w:rPr>
          <w:lang w:eastAsia="zh-CN"/>
        </w:rPr>
        <w:t>l</w:t>
      </w:r>
      <w:r>
        <w:rPr>
          <w:lang w:eastAsia="zh-CN"/>
        </w:rPr>
        <w:t xml:space="preserve">lows: </w:t>
      </w:r>
      <w:r w:rsidRPr="00E11D6A">
        <w:rPr>
          <w:lang w:eastAsia="zh-CN"/>
        </w:rPr>
        <w:t>([</w:t>
      </w:r>
      <w:proofErr w:type="spellStart"/>
      <w:r w:rsidRPr="00E11D6A">
        <w:rPr>
          <w:lang w:eastAsia="zh-CN"/>
        </w:rPr>
        <w:t>Bw</w:t>
      </w:r>
      <w:proofErr w:type="spellEnd"/>
      <w:r w:rsidRPr="00E11D6A">
        <w:rPr>
          <w:lang w:eastAsia="zh-CN"/>
        </w:rPr>
        <w:t>], [By]</w:t>
      </w:r>
      <w:proofErr w:type="gramStart"/>
      <w:r w:rsidRPr="00E11D6A">
        <w:rPr>
          <w:lang w:eastAsia="zh-CN"/>
        </w:rPr>
        <w:t>,[</w:t>
      </w:r>
      <w:proofErr w:type="spellStart"/>
      <w:proofErr w:type="gramEnd"/>
      <w:r w:rsidRPr="00E11D6A">
        <w:rPr>
          <w:lang w:eastAsia="zh-CN"/>
        </w:rPr>
        <w:t>Bx</w:t>
      </w:r>
      <w:proofErr w:type="spellEnd"/>
      <w:r w:rsidRPr="00E11D6A">
        <w:rPr>
          <w:lang w:eastAsia="zh-CN"/>
        </w:rPr>
        <w:t>],[</w:t>
      </w:r>
      <w:proofErr w:type="spellStart"/>
      <w:r w:rsidRPr="00E11D6A">
        <w:rPr>
          <w:lang w:eastAsia="zh-CN"/>
        </w:rPr>
        <w:t>Bz</w:t>
      </w:r>
      <w:proofErr w:type="spellEnd"/>
      <w:r w:rsidRPr="00E11D6A">
        <w:rPr>
          <w:lang w:eastAsia="zh-CN"/>
        </w:rPr>
        <w:t>])</w:t>
      </w:r>
    </w:p>
    <w:p w14:paraId="7F7B4A66" w14:textId="77777777" w:rsidR="000D527C" w:rsidRDefault="000D527C" w:rsidP="000D527C">
      <w:pPr>
        <w:rPr>
          <w:lang w:eastAsia="zh-CN"/>
        </w:rPr>
      </w:pPr>
    </w:p>
    <w:p w14:paraId="37E21DEC" w14:textId="77777777" w:rsidR="000D527C" w:rsidRDefault="000D527C" w:rsidP="000D527C">
      <w:pPr>
        <w:jc w:val="center"/>
        <w:rPr>
          <w:lang w:eastAsia="zh-CN"/>
        </w:rPr>
      </w:pPr>
      <w:r>
        <w:rPr>
          <w:noProof/>
        </w:rPr>
        <w:drawing>
          <wp:inline distT="0" distB="0" distL="0" distR="0" wp14:anchorId="46A2906E" wp14:editId="658BB575">
            <wp:extent cx="3188970" cy="1238250"/>
            <wp:effectExtent l="0" t="0" r="11430" b="635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8970" cy="1238250"/>
                    </a:xfrm>
                    <a:prstGeom prst="rect">
                      <a:avLst/>
                    </a:prstGeom>
                    <a:noFill/>
                    <a:ln>
                      <a:noFill/>
                    </a:ln>
                  </pic:spPr>
                </pic:pic>
              </a:graphicData>
            </a:graphic>
          </wp:inline>
        </w:drawing>
      </w:r>
    </w:p>
    <w:p w14:paraId="78A2ABBD" w14:textId="77777777" w:rsidR="000D527C" w:rsidRPr="004D43A5" w:rsidRDefault="000D527C" w:rsidP="000D527C">
      <w:pPr>
        <w:jc w:val="center"/>
        <w:rPr>
          <w:b/>
          <w:lang w:eastAsia="zh-CN"/>
        </w:rPr>
      </w:pPr>
      <w:r>
        <w:rPr>
          <w:b/>
          <w:lang w:eastAsia="zh-CN"/>
        </w:rPr>
        <w:t>Figure-</w:t>
      </w:r>
      <w:r w:rsidRPr="004D43A5">
        <w:rPr>
          <w:b/>
          <w:lang w:eastAsia="zh-CN"/>
        </w:rPr>
        <w:t>10</w:t>
      </w:r>
      <w:r>
        <w:rPr>
          <w:b/>
          <w:lang w:eastAsia="zh-CN"/>
        </w:rPr>
        <w:t>.</w:t>
      </w:r>
      <w:r w:rsidRPr="004D43A5">
        <w:rPr>
          <w:b/>
          <w:lang w:eastAsia="zh-CN"/>
        </w:rPr>
        <w:t xml:space="preserve"> Requirement to requirement dependency</w:t>
      </w:r>
    </w:p>
    <w:p w14:paraId="13A37D08" w14:textId="77777777" w:rsidR="000D527C" w:rsidRPr="00321874" w:rsidRDefault="000D527C" w:rsidP="000D527C">
      <w:pPr>
        <w:rPr>
          <w:lang w:eastAsia="zh-CN"/>
        </w:rPr>
      </w:pPr>
    </w:p>
    <w:p w14:paraId="020049B1" w14:textId="77777777" w:rsidR="000D527C" w:rsidRPr="00321874" w:rsidRDefault="000D527C" w:rsidP="00446C0F">
      <w:pPr>
        <w:pStyle w:val="heading20"/>
        <w:rPr>
          <w:lang w:eastAsia="zh-CN"/>
        </w:rPr>
        <w:pPrChange w:id="56" w:author="Birgit Penzenstadler" w:date="2013-09-18T09:44:00Z">
          <w:pPr>
            <w:pStyle w:val="Heading2"/>
            <w:keepLines w:val="0"/>
            <w:numPr>
              <w:ilvl w:val="1"/>
              <w:numId w:val="21"/>
            </w:numPr>
            <w:suppressAutoHyphens w:val="0"/>
            <w:spacing w:before="120" w:after="60"/>
            <w:ind w:left="144" w:firstLine="0"/>
          </w:pPr>
        </w:pPrChange>
      </w:pPr>
      <w:r>
        <w:t xml:space="preserve">Minimize </w:t>
      </w:r>
      <w:commentRangeStart w:id="57"/>
      <w:r>
        <w:t>Concurrency</w:t>
      </w:r>
      <w:commentRangeEnd w:id="57"/>
      <w:r>
        <w:rPr>
          <w:rStyle w:val="CommentReference"/>
        </w:rPr>
        <w:commentReference w:id="57"/>
      </w:r>
    </w:p>
    <w:p w14:paraId="6017BE1A" w14:textId="77777777" w:rsidR="000D527C" w:rsidRDefault="000D527C" w:rsidP="000D527C">
      <w:pPr>
        <w:jc w:val="both"/>
        <w:rPr>
          <w:lang w:eastAsia="zh-CN"/>
        </w:rPr>
      </w:pPr>
      <w:r>
        <w:rPr>
          <w:lang w:eastAsia="zh-CN"/>
        </w:rPr>
        <w:t>The objective of this criterion is to have different developers working in parallel without implying in extensive code or requirement concurrencies. It is not always possible to have zero concurrency and this criterion demonstrates that a compromise can be made by a team during bug triage.</w:t>
      </w:r>
    </w:p>
    <w:p w14:paraId="09E4CB22" w14:textId="77777777" w:rsidR="000D527C" w:rsidRDefault="000D527C" w:rsidP="000D527C">
      <w:pPr>
        <w:jc w:val="both"/>
        <w:rPr>
          <w:lang w:eastAsia="zh-CN"/>
        </w:rPr>
      </w:pPr>
    </w:p>
    <w:p w14:paraId="2951A01C" w14:textId="77777777" w:rsidR="000D527C" w:rsidRDefault="000D527C" w:rsidP="000D527C">
      <w:pPr>
        <w:jc w:val="both"/>
        <w:rPr>
          <w:lang w:eastAsia="zh-CN"/>
        </w:rPr>
      </w:pPr>
      <w:r>
        <w:rPr>
          <w:lang w:eastAsia="zh-CN"/>
        </w:rPr>
        <w:t>The DSM associating code and requirements is in figure-11. It depicts in colored lines the sets of dependencies being accounted for the sequencing choices. In green, the sequencing suggests the bugs in requirements Req4 to be grouped together. The ye</w:t>
      </w:r>
      <w:r>
        <w:rPr>
          <w:lang w:eastAsia="zh-CN"/>
        </w:rPr>
        <w:t>l</w:t>
      </w:r>
      <w:r>
        <w:rPr>
          <w:lang w:eastAsia="zh-CN"/>
        </w:rPr>
        <w:t xml:space="preserve">low line suggests that bugs in Req2 and Req3 be also grouped (so, a concurrency on the same requirement). Besides that, line yellow also implies a code concurrency on the omega component. </w:t>
      </w:r>
    </w:p>
    <w:p w14:paraId="3B7813F6" w14:textId="77777777" w:rsidR="000D527C" w:rsidRDefault="000D527C" w:rsidP="000D527C">
      <w:pPr>
        <w:jc w:val="both"/>
        <w:rPr>
          <w:lang w:eastAsia="zh-CN"/>
        </w:rPr>
      </w:pPr>
    </w:p>
    <w:p w14:paraId="08A28A47" w14:textId="77777777" w:rsidR="000D527C" w:rsidRDefault="000D527C" w:rsidP="000D527C">
      <w:pPr>
        <w:jc w:val="both"/>
        <w:rPr>
          <w:lang w:eastAsia="zh-CN"/>
        </w:rPr>
      </w:pPr>
      <w:r>
        <w:rPr>
          <w:lang w:eastAsia="zh-CN"/>
        </w:rPr>
        <w:t>Such decisions demand the team to discuss and analyze the suggested sequences and weight the risks. For minimizing concurrency, if two bugs fall in code beta and om</w:t>
      </w:r>
      <w:r>
        <w:rPr>
          <w:lang w:eastAsia="zh-CN"/>
        </w:rPr>
        <w:t>e</w:t>
      </w:r>
      <w:r>
        <w:rPr>
          <w:lang w:eastAsia="zh-CN"/>
        </w:rPr>
        <w:lastRenderedPageBreak/>
        <w:t>ga, and both code beta and omega implement Req3 (as shown in Figure</w:t>
      </w:r>
      <w:r>
        <w:rPr>
          <w:rFonts w:hint="eastAsia"/>
          <w:lang w:eastAsia="zh-CN"/>
        </w:rPr>
        <w:t>-</w:t>
      </w:r>
      <w:r>
        <w:rPr>
          <w:lang w:eastAsia="zh-CN"/>
        </w:rPr>
        <w:t xml:space="preserve">11), the team may decide to put those two bugs together in a certain position of the sequence. </w:t>
      </w:r>
    </w:p>
    <w:p w14:paraId="5E9F8B53" w14:textId="77777777" w:rsidR="000D527C" w:rsidRDefault="000D527C" w:rsidP="000D527C">
      <w:pPr>
        <w:jc w:val="both"/>
        <w:rPr>
          <w:lang w:eastAsia="zh-CN"/>
        </w:rPr>
      </w:pPr>
    </w:p>
    <w:p w14:paraId="29B0DE93" w14:textId="77777777" w:rsidR="000D527C" w:rsidRPr="00E11D6A" w:rsidRDefault="000D527C" w:rsidP="000D527C">
      <w:pPr>
        <w:jc w:val="both"/>
        <w:rPr>
          <w:lang w:eastAsia="zh-CN"/>
        </w:rPr>
      </w:pPr>
      <w:r>
        <w:rPr>
          <w:lang w:eastAsia="zh-CN"/>
        </w:rPr>
        <w:t>Therefore, querying DSMs in figure-11 and figure-9 results in the following s</w:t>
      </w:r>
      <w:r>
        <w:rPr>
          <w:lang w:eastAsia="zh-CN"/>
        </w:rPr>
        <w:t>e</w:t>
      </w:r>
      <w:r>
        <w:rPr>
          <w:lang w:eastAsia="zh-CN"/>
        </w:rPr>
        <w:t>quence:</w:t>
      </w:r>
      <w:r w:rsidRPr="00E11D6A">
        <w:rPr>
          <w:lang w:eastAsia="zh-CN"/>
        </w:rPr>
        <w:t xml:space="preserve"> ([</w:t>
      </w:r>
      <w:proofErr w:type="spellStart"/>
      <w:r w:rsidRPr="00E11D6A">
        <w:rPr>
          <w:lang w:eastAsia="zh-CN"/>
        </w:rPr>
        <w:t>Bx</w:t>
      </w:r>
      <w:proofErr w:type="spellEnd"/>
      <w:r w:rsidRPr="00E11D6A">
        <w:rPr>
          <w:lang w:eastAsia="zh-CN"/>
        </w:rPr>
        <w:t>], [</w:t>
      </w:r>
      <w:proofErr w:type="spellStart"/>
      <w:r w:rsidRPr="00E11D6A">
        <w:rPr>
          <w:lang w:eastAsia="zh-CN"/>
        </w:rPr>
        <w:t>By</w:t>
      </w:r>
      <w:proofErr w:type="gramStart"/>
      <w:r w:rsidRPr="00E11D6A">
        <w:rPr>
          <w:lang w:eastAsia="zh-CN"/>
        </w:rPr>
        <w:t>,Bw</w:t>
      </w:r>
      <w:proofErr w:type="spellEnd"/>
      <w:proofErr w:type="gramEnd"/>
      <w:r w:rsidRPr="00E11D6A">
        <w:rPr>
          <w:lang w:eastAsia="zh-CN"/>
        </w:rPr>
        <w:t>],[</w:t>
      </w:r>
      <w:proofErr w:type="spellStart"/>
      <w:r w:rsidRPr="00E11D6A">
        <w:rPr>
          <w:lang w:eastAsia="zh-CN"/>
        </w:rPr>
        <w:t>Bz</w:t>
      </w:r>
      <w:proofErr w:type="spellEnd"/>
      <w:r w:rsidRPr="00E11D6A">
        <w:rPr>
          <w:lang w:eastAsia="zh-CN"/>
        </w:rPr>
        <w:t>])</w:t>
      </w:r>
    </w:p>
    <w:p w14:paraId="015764B4" w14:textId="77777777" w:rsidR="000D527C" w:rsidRDefault="000D527C" w:rsidP="000D527C">
      <w:pPr>
        <w:ind w:firstLine="202"/>
        <w:jc w:val="both"/>
        <w:rPr>
          <w:lang w:eastAsia="zh-CN"/>
        </w:rPr>
      </w:pPr>
    </w:p>
    <w:p w14:paraId="10BF02D1" w14:textId="77777777" w:rsidR="000D527C" w:rsidRDefault="000D527C" w:rsidP="000D527C">
      <w:pPr>
        <w:jc w:val="center"/>
        <w:rPr>
          <w:lang w:eastAsia="zh-CN"/>
        </w:rPr>
      </w:pPr>
    </w:p>
    <w:p w14:paraId="0ADBD2F6" w14:textId="77777777" w:rsidR="000D527C" w:rsidRDefault="000D527C" w:rsidP="000D527C">
      <w:pPr>
        <w:jc w:val="center"/>
        <w:rPr>
          <w:lang w:eastAsia="zh-CN"/>
        </w:rPr>
      </w:pPr>
      <w:r>
        <w:rPr>
          <w:noProof/>
        </w:rPr>
        <w:drawing>
          <wp:inline distT="0" distB="0" distL="0" distR="0" wp14:anchorId="3BBD401E" wp14:editId="665186FA">
            <wp:extent cx="3235325" cy="1296670"/>
            <wp:effectExtent l="0" t="0" r="0" b="0"/>
            <wp:docPr id="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5325" cy="1296670"/>
                    </a:xfrm>
                    <a:prstGeom prst="rect">
                      <a:avLst/>
                    </a:prstGeom>
                    <a:noFill/>
                    <a:ln>
                      <a:noFill/>
                    </a:ln>
                  </pic:spPr>
                </pic:pic>
              </a:graphicData>
            </a:graphic>
          </wp:inline>
        </w:drawing>
      </w:r>
    </w:p>
    <w:p w14:paraId="2E38EDD7" w14:textId="65EA1778" w:rsidR="000D527C" w:rsidRDefault="00446C0F" w:rsidP="00446C0F">
      <w:pPr>
        <w:pStyle w:val="figurecaption"/>
        <w:rPr>
          <w:lang w:eastAsia="zh-CN"/>
        </w:rPr>
        <w:pPrChange w:id="58" w:author="Birgit Penzenstadler" w:date="2013-09-18T09:45:00Z">
          <w:pPr>
            <w:jc w:val="center"/>
          </w:pPr>
        </w:pPrChange>
      </w:pPr>
      <w:ins w:id="59" w:author="Birgit Penzenstadler" w:date="2013-09-18T09:45:00Z">
        <w:r>
          <w:rPr>
            <w:b/>
          </w:rPr>
          <w:t xml:space="preserve">Fig. </w:t>
        </w:r>
        <w:r>
          <w:rPr>
            <w:b/>
          </w:rPr>
          <w:fldChar w:fldCharType="begin"/>
        </w:r>
        <w:r>
          <w:rPr>
            <w:b/>
          </w:rPr>
          <w:instrText xml:space="preserve"> SEQ "Figure" \* MERGEFORMAT </w:instrText>
        </w:r>
      </w:ins>
      <w:r>
        <w:rPr>
          <w:b/>
        </w:rPr>
        <w:fldChar w:fldCharType="separate"/>
      </w:r>
      <w:ins w:id="60" w:author="Birgit Penzenstadler" w:date="2013-09-18T09:45:00Z">
        <w:r>
          <w:rPr>
            <w:b/>
            <w:noProof/>
          </w:rPr>
          <w:t>7</w:t>
        </w:r>
        <w:r>
          <w:rPr>
            <w:b/>
          </w:rPr>
          <w:fldChar w:fldCharType="end"/>
        </w:r>
        <w:r w:rsidRPr="00446C0F">
          <w:rPr>
            <w:rPrChange w:id="61" w:author="Birgit Penzenstadler" w:date="2013-09-18T09:45:00Z">
              <w:rPr>
                <w:b/>
              </w:rPr>
            </w:rPrChange>
          </w:rPr>
          <w:t>.</w:t>
        </w:r>
        <w:r>
          <w:t xml:space="preserve"> </w:t>
        </w:r>
      </w:ins>
      <w:del w:id="62" w:author="Birgit Penzenstadler" w:date="2013-09-18T09:45:00Z">
        <w:r w:rsidR="000D527C" w:rsidRPr="00446C0F" w:rsidDel="00446C0F">
          <w:rPr>
            <w:rPrChange w:id="63" w:author="Birgit Penzenstadler" w:date="2013-09-18T09:45:00Z">
              <w:rPr>
                <w:lang w:eastAsia="zh-CN"/>
              </w:rPr>
            </w:rPrChange>
          </w:rPr>
          <w:delText>Figure</w:delText>
        </w:r>
      </w:del>
      <w:r w:rsidR="000D527C" w:rsidRPr="00446C0F">
        <w:rPr>
          <w:rPrChange w:id="64" w:author="Birgit Penzenstadler" w:date="2013-09-18T09:45:00Z">
            <w:rPr>
              <w:lang w:eastAsia="zh-CN"/>
            </w:rPr>
          </w:rPrChange>
        </w:rPr>
        <w:t>-11.</w:t>
      </w:r>
      <w:r w:rsidR="000D527C" w:rsidRPr="00E11D6A">
        <w:rPr>
          <w:lang w:eastAsia="zh-CN"/>
        </w:rPr>
        <w:t xml:space="preserve"> Dependencies among bugs and </w:t>
      </w:r>
      <w:r w:rsidR="000D527C">
        <w:rPr>
          <w:lang w:eastAsia="zh-CN"/>
        </w:rPr>
        <w:t>code components in Greek letters</w:t>
      </w:r>
    </w:p>
    <w:p w14:paraId="5909115B" w14:textId="77777777" w:rsidR="000D527C" w:rsidRDefault="000D527C" w:rsidP="000D527C">
      <w:pPr>
        <w:ind w:firstLine="202"/>
        <w:jc w:val="both"/>
        <w:rPr>
          <w:lang w:eastAsia="zh-CN"/>
        </w:rPr>
      </w:pPr>
    </w:p>
    <w:p w14:paraId="4BEBB3C0" w14:textId="77777777" w:rsidR="000D527C" w:rsidRDefault="000D527C" w:rsidP="00446C0F">
      <w:pPr>
        <w:pStyle w:val="heading10"/>
        <w:pPrChange w:id="65" w:author="Birgit Penzenstadler" w:date="2013-09-18T09:45:00Z">
          <w:pPr>
            <w:pStyle w:val="Heading1"/>
            <w:keepLines w:val="0"/>
            <w:numPr>
              <w:numId w:val="21"/>
            </w:numPr>
            <w:suppressAutoHyphens w:val="0"/>
            <w:spacing w:before="240" w:after="80" w:line="240" w:lineRule="auto"/>
            <w:ind w:left="0" w:firstLine="0"/>
            <w:jc w:val="center"/>
          </w:pPr>
        </w:pPrChange>
      </w:pPr>
      <w:commentRangeStart w:id="66"/>
      <w:r>
        <w:t xml:space="preserve">Conclusion </w:t>
      </w:r>
      <w:commentRangeEnd w:id="66"/>
      <w:r>
        <w:rPr>
          <w:rStyle w:val="CommentReference"/>
          <w:b w:val="0"/>
        </w:rPr>
        <w:commentReference w:id="66"/>
      </w:r>
      <w:r>
        <w:t>and Future Work</w:t>
      </w:r>
    </w:p>
    <w:p w14:paraId="2C5BAD42" w14:textId="77777777" w:rsidR="000D527C" w:rsidRDefault="000D527C" w:rsidP="000D527C">
      <w:pPr>
        <w:pStyle w:val="Text"/>
      </w:pPr>
      <w:r>
        <w:t>The traceability model for system stabilization is a novel use for an old requir</w:t>
      </w:r>
      <w:r>
        <w:t>e</w:t>
      </w:r>
      <w:r>
        <w:t xml:space="preserve">ments engineering method. Our </w:t>
      </w:r>
      <w:commentRangeStart w:id="67"/>
      <w:r>
        <w:t xml:space="preserve">approach </w:t>
      </w:r>
      <w:commentRangeEnd w:id="67"/>
      <w:r w:rsidR="00F76CF1">
        <w:rPr>
          <w:rStyle w:val="CommentReference"/>
        </w:rPr>
        <w:commentReference w:id="67"/>
      </w:r>
      <w:r>
        <w:t>provides a more integrated context for its adoption. The positive outcome is to have traceability repositioned as an aid to dec</w:t>
      </w:r>
      <w:r>
        <w:t>i</w:t>
      </w:r>
      <w:r>
        <w:t>sion making. Hence, it puts teams in a position to effectively collaborate by discus</w:t>
      </w:r>
      <w:r>
        <w:t>s</w:t>
      </w:r>
      <w:r>
        <w:t xml:space="preserve">ing how to maintain and consume the traceability data. Meanwhile, traceability in the current industry format is mostly aimed for individual use. The </w:t>
      </w:r>
      <w:commentRangeStart w:id="68"/>
      <w:r>
        <w:t xml:space="preserve">negative outcome </w:t>
      </w:r>
      <w:commentRangeEnd w:id="68"/>
      <w:r w:rsidR="00F76CF1">
        <w:rPr>
          <w:rStyle w:val="CommentReference"/>
        </w:rPr>
        <w:commentReference w:id="68"/>
      </w:r>
      <w:r>
        <w:t>of our research is that traceability still relies on the quality of the data produced during requirements engineering. We did not address this issue, although it is crucial to demonstrate the usefulness of the approach to system stabilization.</w:t>
      </w:r>
    </w:p>
    <w:p w14:paraId="54129504" w14:textId="77777777" w:rsidR="000D527C" w:rsidRDefault="000D527C" w:rsidP="000D527C">
      <w:pPr>
        <w:pStyle w:val="Text"/>
      </w:pPr>
    </w:p>
    <w:p w14:paraId="67EBA4B3" w14:textId="77777777" w:rsidR="000D527C" w:rsidRDefault="000D527C" w:rsidP="000D527C">
      <w:pPr>
        <w:pStyle w:val="Text"/>
      </w:pPr>
      <w:r>
        <w:t>The future work is threefold. First</w:t>
      </w:r>
      <w:r>
        <w:rPr>
          <w:rFonts w:hint="eastAsia"/>
          <w:lang w:eastAsia="zh-CN"/>
        </w:rPr>
        <w:t>,</w:t>
      </w:r>
      <w:r>
        <w:t xml:space="preserve"> set and run experiments to investigate the effect of granularity on the precision and accuracy of the sequencing criteria. Second, e</w:t>
      </w:r>
      <w:r>
        <w:t>x</w:t>
      </w:r>
      <w:r>
        <w:t xml:space="preserve">tend </w:t>
      </w:r>
      <w:proofErr w:type="spellStart"/>
      <w:r>
        <w:t>PorchLight</w:t>
      </w:r>
      <w:proofErr w:type="spellEnd"/>
      <w:r>
        <w:t xml:space="preserve"> tool [3] to enable the use of the suggested sequences during bug tr</w:t>
      </w:r>
      <w:r>
        <w:t>i</w:t>
      </w:r>
      <w:r>
        <w:t>age meetings. With the tool we will be able to investigate how human factors related to motivation and intuition play a role in the decision making process. We expect that the optimality provided by the sequences would improve the quality of traceability. We also look forward to see the emergence of new criteria as a result of combinations and compromises made by a team. Third, we also plan to investigate more complex forms of dependencies (typed and multi-dimensional) and see their expressiveness to represent the reality of agile or crowd development scenarios.</w:t>
      </w:r>
    </w:p>
    <w:p w14:paraId="561A5698" w14:textId="77777777" w:rsidR="000D527C" w:rsidRDefault="000D527C" w:rsidP="000D527C">
      <w:pPr>
        <w:pStyle w:val="Text"/>
        <w:rPr>
          <w:color w:val="FF0000"/>
        </w:rPr>
      </w:pPr>
      <w:proofErr w:type="gramStart"/>
      <w:r>
        <w:t>.</w:t>
      </w:r>
      <w:commentRangeStart w:id="69"/>
      <w:r>
        <w:rPr>
          <w:color w:val="FF0000"/>
        </w:rPr>
        <w:t>Read</w:t>
      </w:r>
      <w:proofErr w:type="gramEnd"/>
      <w:r>
        <w:rPr>
          <w:color w:val="FF0000"/>
        </w:rPr>
        <w:t xml:space="preserve"> Anita’s work.</w:t>
      </w:r>
    </w:p>
    <w:p w14:paraId="4B78F0D1" w14:textId="77777777" w:rsidR="000D527C" w:rsidRDefault="000D527C" w:rsidP="000D527C">
      <w:pPr>
        <w:pStyle w:val="Text"/>
        <w:rPr>
          <w:color w:val="FF0000"/>
        </w:rPr>
      </w:pPr>
      <w:r>
        <w:rPr>
          <w:color w:val="FF0000"/>
        </w:rPr>
        <w:t>Need to elaborate a scenario</w:t>
      </w:r>
    </w:p>
    <w:p w14:paraId="79BB5578" w14:textId="77777777" w:rsidR="000D527C" w:rsidRPr="00CC6B74" w:rsidRDefault="000D527C" w:rsidP="000D527C">
      <w:pPr>
        <w:pStyle w:val="Text"/>
        <w:rPr>
          <w:color w:val="FF0000"/>
        </w:rPr>
      </w:pPr>
      <w:r>
        <w:rPr>
          <w:color w:val="FF0000"/>
        </w:rPr>
        <w:t>Better define stabilization and how to prove your hypothesis of optimization.</w:t>
      </w:r>
      <w:commentRangeEnd w:id="69"/>
      <w:r w:rsidR="00F76CF1">
        <w:rPr>
          <w:rStyle w:val="CommentReference"/>
        </w:rPr>
        <w:commentReference w:id="69"/>
      </w:r>
    </w:p>
    <w:p w14:paraId="22CACABE" w14:textId="77777777" w:rsidR="000D527C" w:rsidRDefault="000D527C" w:rsidP="000D527C">
      <w:pPr>
        <w:pStyle w:val="ReferenceHead"/>
      </w:pPr>
      <w:commentRangeStart w:id="70"/>
      <w:r>
        <w:lastRenderedPageBreak/>
        <w:t>Refer</w:t>
      </w:r>
      <w:bookmarkStart w:id="71" w:name="_GoBack"/>
      <w:bookmarkEnd w:id="71"/>
      <w:r>
        <w:t>ences</w:t>
      </w:r>
      <w:commentRangeEnd w:id="70"/>
      <w:r w:rsidR="002365AF">
        <w:rPr>
          <w:rStyle w:val="CommentReference"/>
          <w:b w:val="0"/>
          <w:smallCaps w:val="0"/>
          <w:kern w:val="0"/>
        </w:rPr>
        <w:commentReference w:id="70"/>
      </w:r>
    </w:p>
    <w:p w14:paraId="58D08F19" w14:textId="77777777" w:rsidR="000D527C" w:rsidRPr="006B1C5F" w:rsidRDefault="000D527C" w:rsidP="000D527C">
      <w:pPr>
        <w:pStyle w:val="References"/>
        <w:tabs>
          <w:tab w:val="clear" w:pos="926"/>
        </w:tabs>
        <w:rPr>
          <w:rFonts w:ascii="TimesNewRomanPSMT" w:hAnsi="TimesNewRomanPSMT" w:cs="TimesNewRomanPSMT"/>
        </w:rPr>
      </w:pPr>
      <w:r>
        <w:rPr>
          <w:rFonts w:ascii="TimesNewRomanPSMT" w:hAnsi="TimesNewRomanPSMT" w:cs="TimesNewRomanPSMT"/>
        </w:rPr>
        <w:t>Jones</w:t>
      </w:r>
      <w:r w:rsidRPr="006B1C5F">
        <w:rPr>
          <w:rFonts w:ascii="TimesNewRomanPSMT" w:hAnsi="TimesNewRomanPSMT" w:cs="TimesNewRomanPSMT"/>
        </w:rPr>
        <w:t xml:space="preserve"> </w:t>
      </w:r>
      <w:r>
        <w:rPr>
          <w:rFonts w:ascii="TimesNewRomanPSMT" w:hAnsi="TimesNewRomanPSMT" w:cs="TimesNewRomanPSMT"/>
        </w:rPr>
        <w:t>J.</w:t>
      </w:r>
      <w:r w:rsidRPr="006B1C5F">
        <w:rPr>
          <w:rFonts w:ascii="TimesNewRomanPSMT" w:hAnsi="TimesNewRomanPSMT" w:cs="TimesNewRomanPSMT"/>
        </w:rPr>
        <w:t xml:space="preserve"> A.</w:t>
      </w:r>
      <w:r>
        <w:rPr>
          <w:rFonts w:ascii="TimesNewRomanPSMT" w:hAnsi="TimesNewRomanPSMT" w:cs="TimesNewRomanPSMT"/>
        </w:rPr>
        <w:t>,</w:t>
      </w:r>
      <w:r w:rsidRPr="006B1C5F">
        <w:rPr>
          <w:rFonts w:ascii="TimesNewRomanPSMT" w:hAnsi="TimesNewRomanPSMT" w:cs="TimesNewRomanPSMT"/>
        </w:rPr>
        <w:t xml:space="preserve"> </w:t>
      </w:r>
      <w:proofErr w:type="spellStart"/>
      <w:r w:rsidRPr="006B1C5F">
        <w:rPr>
          <w:rFonts w:ascii="TimesNewRomanPSMT" w:hAnsi="TimesNewRomanPSMT" w:cs="TimesNewRomanPSMT"/>
        </w:rPr>
        <w:t>Harrold</w:t>
      </w:r>
      <w:proofErr w:type="spellEnd"/>
      <w:r>
        <w:rPr>
          <w:rFonts w:ascii="TimesNewRomanPSMT" w:hAnsi="TimesNewRomanPSMT" w:cs="TimesNewRomanPSMT"/>
        </w:rPr>
        <w:t xml:space="preserve"> M. J.</w:t>
      </w:r>
      <w:r w:rsidRPr="006B1C5F">
        <w:rPr>
          <w:rFonts w:ascii="TimesNewRomanPSMT" w:hAnsi="TimesNewRomanPSMT" w:cs="TimesNewRomanPSMT"/>
        </w:rPr>
        <w:t xml:space="preserve">, </w:t>
      </w:r>
      <w:proofErr w:type="spellStart"/>
      <w:r>
        <w:rPr>
          <w:rFonts w:ascii="TimesNewRomanPSMT" w:hAnsi="TimesNewRomanPSMT" w:cs="TimesNewRomanPSMT"/>
        </w:rPr>
        <w:t>Stasko</w:t>
      </w:r>
      <w:proofErr w:type="spellEnd"/>
      <w:r>
        <w:rPr>
          <w:rFonts w:ascii="TimesNewRomanPSMT" w:hAnsi="TimesNewRomanPSMT" w:cs="TimesNewRomanPSMT"/>
        </w:rPr>
        <w:t xml:space="preserve"> J.,</w:t>
      </w:r>
      <w:r w:rsidRPr="006B1C5F">
        <w:rPr>
          <w:rFonts w:ascii="TimesNewRomanPSMT" w:hAnsi="TimesNewRomanPSMT" w:cs="TimesNewRomanPSMT"/>
        </w:rPr>
        <w:t xml:space="preserve"> </w:t>
      </w:r>
      <w:r>
        <w:rPr>
          <w:rFonts w:ascii="TimesNewRomanPSMT" w:hAnsi="TimesNewRomanPSMT" w:cs="TimesNewRomanPSMT"/>
        </w:rPr>
        <w:t>“</w:t>
      </w:r>
      <w:r w:rsidRPr="006B1C5F">
        <w:rPr>
          <w:rFonts w:ascii="TimesNewRomanPSMT" w:hAnsi="TimesNewRomanPSMT" w:cs="TimesNewRomanPSMT"/>
        </w:rPr>
        <w:t>Visualization of Test Information to Assist Fault Localization</w:t>
      </w:r>
      <w:r>
        <w:rPr>
          <w:rFonts w:ascii="TimesNewRomanPSMT" w:hAnsi="TimesNewRomanPSMT" w:cs="TimesNewRomanPSMT"/>
        </w:rPr>
        <w:t>”</w:t>
      </w:r>
      <w:r w:rsidRPr="006B1C5F">
        <w:rPr>
          <w:rFonts w:ascii="TimesNewRomanPSMT" w:hAnsi="TimesNewRomanPSMT" w:cs="TimesNewRomanPSMT"/>
          <w:b/>
        </w:rPr>
        <w:t>,</w:t>
      </w:r>
      <w:r>
        <w:rPr>
          <w:rFonts w:ascii="TimesNewRomanPSMT" w:hAnsi="TimesNewRomanPSMT" w:cs="TimesNewRomanPSMT"/>
          <w:i/>
        </w:rPr>
        <w:t xml:space="preserve"> i</w:t>
      </w:r>
      <w:r w:rsidRPr="006B1C5F">
        <w:rPr>
          <w:rFonts w:ascii="TimesNewRomanPSMT" w:hAnsi="TimesNewRomanPSMT" w:cs="TimesNewRomanPSMT"/>
          <w:i/>
        </w:rPr>
        <w:t xml:space="preserve">n </w:t>
      </w:r>
      <w:proofErr w:type="spellStart"/>
      <w:r w:rsidRPr="006B1C5F">
        <w:rPr>
          <w:rFonts w:ascii="TimesNewRomanPSMT" w:hAnsi="TimesNewRomanPSMT" w:cs="TimesNewRomanPSMT"/>
          <w:i/>
        </w:rPr>
        <w:t>proc</w:t>
      </w:r>
      <w:proofErr w:type="spellEnd"/>
      <w:r w:rsidRPr="006B1C5F">
        <w:rPr>
          <w:rFonts w:ascii="TimesNewRomanPSMT" w:hAnsi="TimesNewRomanPSMT" w:cs="TimesNewRomanPSMT"/>
          <w:i/>
        </w:rPr>
        <w:t xml:space="preserve"> ICSE</w:t>
      </w:r>
      <w:r w:rsidRPr="006B1C5F">
        <w:rPr>
          <w:rFonts w:ascii="TimesNewRomanPSMT" w:hAnsi="TimesNewRomanPSMT" w:cs="TimesNewRomanPSMT"/>
        </w:rPr>
        <w:t xml:space="preserve"> 2002.</w:t>
      </w:r>
    </w:p>
    <w:p w14:paraId="540E9523" w14:textId="77777777" w:rsidR="000D527C" w:rsidRPr="006B1C5F" w:rsidRDefault="000D527C" w:rsidP="000D527C">
      <w:pPr>
        <w:pStyle w:val="References"/>
        <w:tabs>
          <w:tab w:val="clear" w:pos="926"/>
        </w:tabs>
        <w:rPr>
          <w:rFonts w:ascii="TimesNewRomanPSMT" w:hAnsi="TimesNewRomanPSMT" w:cs="TimesNewRomanPSMT"/>
        </w:rPr>
      </w:pPr>
      <w:proofErr w:type="spellStart"/>
      <w:r w:rsidRPr="006B1C5F">
        <w:rPr>
          <w:rFonts w:ascii="TimesNewRomanPSMT" w:hAnsi="TimesNewRomanPSMT" w:cs="TimesNewRomanPSMT"/>
        </w:rPr>
        <w:t>Breu</w:t>
      </w:r>
      <w:proofErr w:type="spellEnd"/>
      <w:r w:rsidRPr="006B1C5F">
        <w:rPr>
          <w:rFonts w:ascii="TimesNewRomanPSMT" w:hAnsi="TimesNewRomanPSMT" w:cs="TimesNewRomanPSMT"/>
        </w:rPr>
        <w:t>, S., et al., Information needs in bug reports: improving cooperation</w:t>
      </w:r>
      <w:r>
        <w:rPr>
          <w:rFonts w:ascii="TimesNewRomanPSMT" w:hAnsi="TimesNewRomanPSMT" w:cs="TimesNewRomanPSMT"/>
        </w:rPr>
        <w:t xml:space="preserve"> between developers and users. </w:t>
      </w:r>
      <w:proofErr w:type="gramStart"/>
      <w:r w:rsidRPr="006B1C5F">
        <w:rPr>
          <w:rFonts w:ascii="TimesNewRomanPSMT" w:hAnsi="TimesNewRomanPSMT" w:cs="TimesNewRomanPSMT"/>
          <w:i/>
        </w:rPr>
        <w:t>in</w:t>
      </w:r>
      <w:proofErr w:type="gramEnd"/>
      <w:r w:rsidRPr="006B1C5F">
        <w:rPr>
          <w:rFonts w:ascii="TimesNewRomanPSMT" w:hAnsi="TimesNewRomanPSMT" w:cs="TimesNewRomanPSMT"/>
          <w:i/>
        </w:rPr>
        <w:t xml:space="preserve"> </w:t>
      </w:r>
      <w:proofErr w:type="spellStart"/>
      <w:r w:rsidRPr="006B1C5F">
        <w:rPr>
          <w:rFonts w:ascii="TimesNewRomanPSMT" w:hAnsi="TimesNewRomanPSMT" w:cs="TimesNewRomanPSMT"/>
          <w:i/>
        </w:rPr>
        <w:t>proc</w:t>
      </w:r>
      <w:proofErr w:type="spellEnd"/>
      <w:r w:rsidRPr="006B1C5F">
        <w:rPr>
          <w:rFonts w:ascii="TimesNewRomanPSMT" w:hAnsi="TimesNewRomanPSMT" w:cs="TimesNewRomanPSMT"/>
          <w:i/>
        </w:rPr>
        <w:t xml:space="preserve"> of</w:t>
      </w:r>
      <w:r>
        <w:rPr>
          <w:rFonts w:ascii="TimesNewRomanPSMT" w:hAnsi="TimesNewRomanPSMT" w:cs="TimesNewRomanPSMT"/>
          <w:i/>
        </w:rPr>
        <w:t xml:space="preserve"> </w:t>
      </w:r>
      <w:r w:rsidRPr="006B1C5F">
        <w:rPr>
          <w:rFonts w:ascii="TimesNewRomanPSMT" w:hAnsi="TimesNewRomanPSMT" w:cs="TimesNewRomanPSMT"/>
          <w:i/>
        </w:rPr>
        <w:t>CSCW</w:t>
      </w:r>
      <w:r w:rsidRPr="006B1C5F">
        <w:rPr>
          <w:rFonts w:ascii="TimesNewRomanPSMT" w:hAnsi="TimesNewRomanPSMT" w:cs="TimesNewRomanPSMT"/>
        </w:rPr>
        <w:t xml:space="preserve">  2010.</w:t>
      </w:r>
    </w:p>
    <w:p w14:paraId="4E7C3E80" w14:textId="77777777" w:rsidR="000D527C" w:rsidRDefault="000D527C" w:rsidP="000D527C">
      <w:pPr>
        <w:pStyle w:val="References"/>
        <w:tabs>
          <w:tab w:val="clear" w:pos="926"/>
        </w:tabs>
        <w:rPr>
          <w:rFonts w:ascii="TimesNewRomanPSMT" w:hAnsi="TimesNewRomanPSMT" w:cs="TimesNewRomanPSMT"/>
        </w:rPr>
      </w:pPr>
      <w:proofErr w:type="spellStart"/>
      <w:r>
        <w:rPr>
          <w:shd w:val="clear" w:color="auto" w:fill="FFFFFF"/>
        </w:rPr>
        <w:t>Bortis</w:t>
      </w:r>
      <w:proofErr w:type="spellEnd"/>
      <w:r>
        <w:rPr>
          <w:shd w:val="clear" w:color="auto" w:fill="FFFFFF"/>
        </w:rPr>
        <w:t xml:space="preserve"> G., van der </w:t>
      </w:r>
      <w:proofErr w:type="spellStart"/>
      <w:r>
        <w:rPr>
          <w:shd w:val="clear" w:color="auto" w:fill="FFFFFF"/>
        </w:rPr>
        <w:t>Hoek</w:t>
      </w:r>
      <w:proofErr w:type="spellEnd"/>
      <w:r w:rsidRPr="00DD7843">
        <w:rPr>
          <w:shd w:val="clear" w:color="auto" w:fill="FFFFFF"/>
        </w:rPr>
        <w:t xml:space="preserve"> A., </w:t>
      </w:r>
      <w:r>
        <w:rPr>
          <w:shd w:val="clear" w:color="auto" w:fill="FFFFFF"/>
        </w:rPr>
        <w:t>“</w:t>
      </w:r>
      <w:proofErr w:type="spellStart"/>
      <w:r w:rsidRPr="00DD7843">
        <w:rPr>
          <w:shd w:val="clear" w:color="auto" w:fill="FFFFFF"/>
        </w:rPr>
        <w:t>PorchLight</w:t>
      </w:r>
      <w:proofErr w:type="spellEnd"/>
      <w:r w:rsidRPr="00DD7843">
        <w:rPr>
          <w:shd w:val="clear" w:color="auto" w:fill="FFFFFF"/>
        </w:rPr>
        <w:t>: A Tag-based Approach to Bug Triaging</w:t>
      </w:r>
      <w:r>
        <w:rPr>
          <w:shd w:val="clear" w:color="auto" w:fill="FFFFFF"/>
        </w:rPr>
        <w:t>”</w:t>
      </w:r>
      <w:r w:rsidRPr="00DD7843">
        <w:rPr>
          <w:shd w:val="clear" w:color="auto" w:fill="FFFFFF"/>
        </w:rPr>
        <w:t>,</w:t>
      </w:r>
      <w:r>
        <w:rPr>
          <w:i/>
          <w:shd w:val="clear" w:color="auto" w:fill="FFFFFF"/>
        </w:rPr>
        <w:t xml:space="preserve"> i</w:t>
      </w:r>
      <w:r w:rsidRPr="00DD7843">
        <w:rPr>
          <w:i/>
          <w:shd w:val="clear" w:color="auto" w:fill="FFFFFF"/>
        </w:rPr>
        <w:t>n proc.</w:t>
      </w:r>
      <w:r w:rsidRPr="00DD7843">
        <w:rPr>
          <w:shd w:val="clear" w:color="auto" w:fill="FFFFFF"/>
        </w:rPr>
        <w:t xml:space="preserve"> of </w:t>
      </w:r>
      <w:r w:rsidRPr="00DD7843">
        <w:rPr>
          <w:rFonts w:ascii="TimesNewRomanPS-ItalicMT" w:hAnsi="TimesNewRomanPS-ItalicMT" w:cs="TimesNewRomanPS-ItalicMT"/>
          <w:i/>
          <w:iCs/>
        </w:rPr>
        <w:t xml:space="preserve">CSCW </w:t>
      </w:r>
      <w:r w:rsidRPr="006B1C5F">
        <w:rPr>
          <w:rFonts w:ascii="TimesNewRomanPS-ItalicMT" w:hAnsi="TimesNewRomanPS-ItalicMT" w:cs="TimesNewRomanPS-ItalicMT"/>
          <w:iCs/>
        </w:rPr>
        <w:t>2011</w:t>
      </w:r>
      <w:r>
        <w:rPr>
          <w:rFonts w:ascii="TimesNewRomanPS-ItalicMT" w:hAnsi="TimesNewRomanPS-ItalicMT" w:cs="TimesNewRomanPS-ItalicMT"/>
          <w:i/>
          <w:iCs/>
        </w:rPr>
        <w:t>.</w:t>
      </w:r>
    </w:p>
    <w:p w14:paraId="0F7685BA" w14:textId="77777777" w:rsidR="000D527C" w:rsidRDefault="000D527C" w:rsidP="000D527C">
      <w:pPr>
        <w:pStyle w:val="References"/>
        <w:tabs>
          <w:tab w:val="clear" w:pos="926"/>
        </w:tabs>
        <w:rPr>
          <w:shd w:val="clear" w:color="auto" w:fill="FFFFFF"/>
        </w:rPr>
      </w:pPr>
      <w:r>
        <w:rPr>
          <w:shd w:val="clear" w:color="auto" w:fill="FFFFFF"/>
        </w:rPr>
        <w:t>Bertram</w:t>
      </w:r>
      <w:r w:rsidRPr="00DD7843">
        <w:rPr>
          <w:shd w:val="clear" w:color="auto" w:fill="FFFFFF"/>
        </w:rPr>
        <w:t xml:space="preserve"> D., et al., </w:t>
      </w:r>
      <w:r>
        <w:rPr>
          <w:shd w:val="clear" w:color="auto" w:fill="FFFFFF"/>
        </w:rPr>
        <w:t>“</w:t>
      </w:r>
      <w:r w:rsidRPr="00DD7843">
        <w:rPr>
          <w:shd w:val="clear" w:color="auto" w:fill="FFFFFF"/>
        </w:rPr>
        <w:t>Communication, collaboration, and bugs: the social nature of issue tracking in small, collocated teams</w:t>
      </w:r>
      <w:r>
        <w:rPr>
          <w:shd w:val="clear" w:color="auto" w:fill="FFFFFF"/>
        </w:rPr>
        <w:t>”,</w:t>
      </w:r>
      <w:r w:rsidRPr="00DD7843">
        <w:rPr>
          <w:shd w:val="clear" w:color="auto" w:fill="FFFFFF"/>
        </w:rPr>
        <w:t xml:space="preserve"> </w:t>
      </w:r>
      <w:r>
        <w:rPr>
          <w:i/>
          <w:shd w:val="clear" w:color="auto" w:fill="FFFFFF"/>
        </w:rPr>
        <w:t>i</w:t>
      </w:r>
      <w:r w:rsidRPr="00DD7843">
        <w:rPr>
          <w:i/>
          <w:shd w:val="clear" w:color="auto" w:fill="FFFFFF"/>
        </w:rPr>
        <w:t xml:space="preserve">n </w:t>
      </w:r>
      <w:proofErr w:type="spellStart"/>
      <w:r w:rsidRPr="00DD7843">
        <w:rPr>
          <w:i/>
          <w:shd w:val="clear" w:color="auto" w:fill="FFFFFF"/>
        </w:rPr>
        <w:t>proc</w:t>
      </w:r>
      <w:proofErr w:type="spellEnd"/>
      <w:r w:rsidRPr="00DD7843">
        <w:rPr>
          <w:i/>
          <w:shd w:val="clear" w:color="auto" w:fill="FFFFFF"/>
        </w:rPr>
        <w:t xml:space="preserve"> of </w:t>
      </w:r>
      <w:proofErr w:type="gramStart"/>
      <w:r w:rsidRPr="00DD7843">
        <w:rPr>
          <w:i/>
          <w:shd w:val="clear" w:color="auto" w:fill="FFFFFF"/>
        </w:rPr>
        <w:t xml:space="preserve">CSCW  </w:t>
      </w:r>
      <w:r w:rsidRPr="00492A8A">
        <w:rPr>
          <w:shd w:val="clear" w:color="auto" w:fill="FFFFFF"/>
        </w:rPr>
        <w:t>2010</w:t>
      </w:r>
      <w:proofErr w:type="gramEnd"/>
      <w:r w:rsidRPr="00492A8A">
        <w:rPr>
          <w:shd w:val="clear" w:color="auto" w:fill="FFFFFF"/>
        </w:rPr>
        <w:t>.</w:t>
      </w:r>
    </w:p>
    <w:p w14:paraId="50F4E026" w14:textId="77777777" w:rsidR="000D527C" w:rsidRPr="00492A8A" w:rsidRDefault="000D527C" w:rsidP="000D527C">
      <w:pPr>
        <w:pStyle w:val="References"/>
        <w:tabs>
          <w:tab w:val="clear" w:pos="926"/>
        </w:tabs>
        <w:rPr>
          <w:shd w:val="clear" w:color="auto" w:fill="FFFFFF"/>
        </w:rPr>
      </w:pPr>
      <w:proofErr w:type="spellStart"/>
      <w:r w:rsidRPr="00492A8A">
        <w:rPr>
          <w:shd w:val="clear" w:color="auto" w:fill="FFFFFF"/>
        </w:rPr>
        <w:t>Anvik</w:t>
      </w:r>
      <w:proofErr w:type="spellEnd"/>
      <w:r w:rsidRPr="00492A8A">
        <w:rPr>
          <w:shd w:val="clear" w:color="auto" w:fill="FFFFFF"/>
        </w:rPr>
        <w:t xml:space="preserve"> J., </w:t>
      </w:r>
      <w:proofErr w:type="spellStart"/>
      <w:r w:rsidRPr="00492A8A">
        <w:rPr>
          <w:shd w:val="clear" w:color="auto" w:fill="FFFFFF"/>
        </w:rPr>
        <w:t>Hiew</w:t>
      </w:r>
      <w:proofErr w:type="spellEnd"/>
      <w:r w:rsidRPr="00492A8A">
        <w:rPr>
          <w:shd w:val="clear" w:color="auto" w:fill="FFFFFF"/>
        </w:rPr>
        <w:t xml:space="preserve"> L., Murphy, G.</w:t>
      </w:r>
      <w:proofErr w:type="gramStart"/>
      <w:r w:rsidRPr="00492A8A">
        <w:rPr>
          <w:shd w:val="clear" w:color="auto" w:fill="FFFFFF"/>
        </w:rPr>
        <w:t>,C</w:t>
      </w:r>
      <w:proofErr w:type="gramEnd"/>
      <w:r>
        <w:rPr>
          <w:shd w:val="clear" w:color="auto" w:fill="FFFFFF"/>
        </w:rPr>
        <w:t>.,</w:t>
      </w:r>
      <w:r w:rsidRPr="00492A8A">
        <w:rPr>
          <w:shd w:val="clear" w:color="auto" w:fill="FFFFFF"/>
        </w:rPr>
        <w:t xml:space="preserve"> </w:t>
      </w:r>
      <w:r>
        <w:rPr>
          <w:shd w:val="clear" w:color="auto" w:fill="FFFFFF"/>
        </w:rPr>
        <w:t>“</w:t>
      </w:r>
      <w:r w:rsidRPr="00492A8A">
        <w:rPr>
          <w:shd w:val="clear" w:color="auto" w:fill="FFFFFF"/>
        </w:rPr>
        <w:t>Who should fix this bug?</w:t>
      </w:r>
      <w:r>
        <w:rPr>
          <w:shd w:val="clear" w:color="auto" w:fill="FFFFFF"/>
        </w:rPr>
        <w:t xml:space="preserve">”, </w:t>
      </w:r>
      <w:r w:rsidRPr="006B1C5F">
        <w:rPr>
          <w:i/>
          <w:shd w:val="clear" w:color="auto" w:fill="FFFFFF"/>
        </w:rPr>
        <w:t>in</w:t>
      </w:r>
      <w:r w:rsidRPr="00492A8A">
        <w:rPr>
          <w:i/>
          <w:shd w:val="clear" w:color="auto" w:fill="FFFFFF"/>
        </w:rPr>
        <w:t xml:space="preserve"> </w:t>
      </w:r>
      <w:proofErr w:type="spellStart"/>
      <w:r w:rsidRPr="00492A8A">
        <w:rPr>
          <w:i/>
          <w:shd w:val="clear" w:color="auto" w:fill="FFFFFF"/>
        </w:rPr>
        <w:t>proc</w:t>
      </w:r>
      <w:proofErr w:type="spellEnd"/>
      <w:r w:rsidRPr="00492A8A">
        <w:rPr>
          <w:i/>
          <w:shd w:val="clear" w:color="auto" w:fill="FFFFFF"/>
        </w:rPr>
        <w:t xml:space="preserve"> ICSE </w:t>
      </w:r>
      <w:r w:rsidRPr="00492A8A">
        <w:rPr>
          <w:shd w:val="clear" w:color="auto" w:fill="FFFFFF"/>
        </w:rPr>
        <w:t>2006</w:t>
      </w:r>
      <w:r>
        <w:rPr>
          <w:i/>
          <w:shd w:val="clear" w:color="auto" w:fill="FFFFFF"/>
        </w:rPr>
        <w:t>.</w:t>
      </w:r>
    </w:p>
    <w:p w14:paraId="5D47F8C1" w14:textId="77777777" w:rsidR="000D527C" w:rsidRDefault="000D527C" w:rsidP="000D527C">
      <w:pPr>
        <w:pStyle w:val="References"/>
        <w:tabs>
          <w:tab w:val="clear" w:pos="926"/>
        </w:tabs>
        <w:rPr>
          <w:shd w:val="clear" w:color="auto" w:fill="FFFFFF"/>
        </w:rPr>
      </w:pPr>
      <w:proofErr w:type="spellStart"/>
      <w:r w:rsidRPr="00DD7843">
        <w:rPr>
          <w:shd w:val="clear" w:color="auto" w:fill="FFFFFF"/>
        </w:rPr>
        <w:t>Guo</w:t>
      </w:r>
      <w:proofErr w:type="spellEnd"/>
      <w:r>
        <w:rPr>
          <w:shd w:val="clear" w:color="auto" w:fill="FFFFFF"/>
        </w:rPr>
        <w:t>, P. J., et al., “Not My Bug!</w:t>
      </w:r>
      <w:r w:rsidRPr="00DD7843">
        <w:rPr>
          <w:shd w:val="clear" w:color="auto" w:fill="FFFFFF"/>
        </w:rPr>
        <w:t xml:space="preserve"> </w:t>
      </w:r>
      <w:proofErr w:type="gramStart"/>
      <w:r w:rsidRPr="00DD7843">
        <w:rPr>
          <w:shd w:val="clear" w:color="auto" w:fill="FFFFFF"/>
        </w:rPr>
        <w:t>and</w:t>
      </w:r>
      <w:proofErr w:type="gramEnd"/>
      <w:r w:rsidRPr="00DD7843">
        <w:rPr>
          <w:shd w:val="clear" w:color="auto" w:fill="FFFFFF"/>
        </w:rPr>
        <w:t xml:space="preserve"> Other Reasons for Software Bug Report Reassignment</w:t>
      </w:r>
      <w:r>
        <w:rPr>
          <w:shd w:val="clear" w:color="auto" w:fill="FFFFFF"/>
        </w:rPr>
        <w:t>”</w:t>
      </w:r>
      <w:r w:rsidRPr="00DD7843">
        <w:rPr>
          <w:shd w:val="clear" w:color="auto" w:fill="FFFFFF"/>
        </w:rPr>
        <w:t xml:space="preserve">. </w:t>
      </w:r>
      <w:r w:rsidRPr="00DD7843">
        <w:rPr>
          <w:i/>
          <w:shd w:val="clear" w:color="auto" w:fill="FFFFFF"/>
        </w:rPr>
        <w:t>In pro</w:t>
      </w:r>
      <w:r w:rsidRPr="006B1C5F">
        <w:rPr>
          <w:i/>
          <w:shd w:val="clear" w:color="auto" w:fill="FFFFFF"/>
        </w:rPr>
        <w:t xml:space="preserve">c. of </w:t>
      </w:r>
      <w:r w:rsidRPr="006B1C5F">
        <w:rPr>
          <w:rFonts w:ascii="TimesNewRomanPS-ItalicMT" w:hAnsi="TimesNewRomanPS-ItalicMT" w:cs="TimesNewRomanPS-ItalicMT"/>
          <w:i/>
          <w:iCs/>
        </w:rPr>
        <w:t>CS</w:t>
      </w:r>
      <w:r w:rsidRPr="00DD7843">
        <w:rPr>
          <w:rFonts w:ascii="TimesNewRomanPS-ItalicMT" w:hAnsi="TimesNewRomanPS-ItalicMT" w:cs="TimesNewRomanPS-ItalicMT"/>
          <w:i/>
          <w:iCs/>
        </w:rPr>
        <w:t xml:space="preserve">CW </w:t>
      </w:r>
      <w:r w:rsidRPr="00492A8A">
        <w:rPr>
          <w:rFonts w:ascii="TimesNewRomanPS-ItalicMT" w:hAnsi="TimesNewRomanPS-ItalicMT" w:cs="TimesNewRomanPS-ItalicMT"/>
          <w:iCs/>
        </w:rPr>
        <w:t>2011</w:t>
      </w:r>
      <w:r>
        <w:rPr>
          <w:rFonts w:ascii="TimesNewRomanPS-ItalicMT" w:hAnsi="TimesNewRomanPS-ItalicMT" w:cs="TimesNewRomanPS-ItalicMT"/>
          <w:iCs/>
        </w:rPr>
        <w:t>.</w:t>
      </w:r>
    </w:p>
    <w:p w14:paraId="2D1EF3FC" w14:textId="77777777" w:rsidR="000D527C" w:rsidRPr="003620C8" w:rsidRDefault="000D527C" w:rsidP="000D527C">
      <w:pPr>
        <w:pStyle w:val="References"/>
        <w:tabs>
          <w:tab w:val="clear" w:pos="926"/>
        </w:tabs>
        <w:rPr>
          <w:shd w:val="clear" w:color="auto" w:fill="FFFFFF"/>
        </w:rPr>
      </w:pPr>
      <w:proofErr w:type="spellStart"/>
      <w:r w:rsidRPr="00492A8A">
        <w:rPr>
          <w:shd w:val="clear" w:color="auto" w:fill="FFFFFF"/>
        </w:rPr>
        <w:t>Xuan</w:t>
      </w:r>
      <w:proofErr w:type="spellEnd"/>
      <w:r w:rsidRPr="00492A8A">
        <w:rPr>
          <w:shd w:val="clear" w:color="auto" w:fill="FFFFFF"/>
        </w:rPr>
        <w:t xml:space="preserve">, J., et al., </w:t>
      </w:r>
      <w:r>
        <w:rPr>
          <w:shd w:val="clear" w:color="auto" w:fill="FFFFFF"/>
        </w:rPr>
        <w:t>“</w:t>
      </w:r>
      <w:r w:rsidRPr="00492A8A">
        <w:rPr>
          <w:shd w:val="clear" w:color="auto" w:fill="FFFFFF"/>
        </w:rPr>
        <w:t>Developer Prioritization in Bug Repositories</w:t>
      </w:r>
      <w:r>
        <w:rPr>
          <w:shd w:val="clear" w:color="auto" w:fill="FFFFFF"/>
        </w:rPr>
        <w:t>”</w:t>
      </w:r>
      <w:r w:rsidRPr="00492A8A">
        <w:rPr>
          <w:shd w:val="clear" w:color="auto" w:fill="FFFFFF"/>
        </w:rPr>
        <w:t xml:space="preserve">, </w:t>
      </w:r>
      <w:proofErr w:type="gramStart"/>
      <w:r w:rsidRPr="00492A8A">
        <w:rPr>
          <w:i/>
          <w:shd w:val="clear" w:color="auto" w:fill="FFFFFF"/>
        </w:rPr>
        <w:t>In</w:t>
      </w:r>
      <w:proofErr w:type="gramEnd"/>
      <w:r w:rsidRPr="00492A8A">
        <w:rPr>
          <w:i/>
          <w:shd w:val="clear" w:color="auto" w:fill="FFFFFF"/>
        </w:rPr>
        <w:t xml:space="preserve"> </w:t>
      </w:r>
      <w:proofErr w:type="spellStart"/>
      <w:r w:rsidRPr="00492A8A">
        <w:rPr>
          <w:i/>
          <w:shd w:val="clear" w:color="auto" w:fill="FFFFFF"/>
        </w:rPr>
        <w:t>proc</w:t>
      </w:r>
      <w:proofErr w:type="spellEnd"/>
      <w:r w:rsidRPr="00492A8A">
        <w:rPr>
          <w:i/>
          <w:shd w:val="clear" w:color="auto" w:fill="FFFFFF"/>
        </w:rPr>
        <w:t xml:space="preserve"> of ICSE 2012.</w:t>
      </w:r>
    </w:p>
    <w:p w14:paraId="1782C54B" w14:textId="77777777" w:rsidR="000D527C" w:rsidRDefault="000D527C" w:rsidP="000D527C">
      <w:pPr>
        <w:pStyle w:val="References"/>
        <w:tabs>
          <w:tab w:val="clear" w:pos="926"/>
        </w:tabs>
        <w:rPr>
          <w:shd w:val="clear" w:color="auto" w:fill="FFFFFF"/>
        </w:rPr>
      </w:pPr>
      <w:r w:rsidRPr="003620C8">
        <w:rPr>
          <w:shd w:val="clear" w:color="auto" w:fill="FFFFFF"/>
        </w:rPr>
        <w:t>Browning, T.R.; , "Applying the design structure matrix to system decomposition and integration problems: a review and new directions," </w:t>
      </w:r>
      <w:r w:rsidRPr="003620C8">
        <w:rPr>
          <w:i/>
          <w:shd w:val="clear" w:color="auto" w:fill="FFFFFF"/>
        </w:rPr>
        <w:t>Engineering Management, IEEE Transactions on</w:t>
      </w:r>
      <w:r w:rsidRPr="003620C8">
        <w:rPr>
          <w:shd w:val="clear" w:color="auto" w:fill="FFFFFF"/>
        </w:rPr>
        <w:t> , vol.48, no.3, pp.292-306, Aug 2001</w:t>
      </w:r>
    </w:p>
    <w:p w14:paraId="0ED7914F" w14:textId="77777777" w:rsidR="000D527C" w:rsidRDefault="000D527C" w:rsidP="000D527C">
      <w:pPr>
        <w:pStyle w:val="References"/>
        <w:tabs>
          <w:tab w:val="clear" w:pos="926"/>
        </w:tabs>
        <w:rPr>
          <w:shd w:val="clear" w:color="auto" w:fill="FFFFFF"/>
        </w:rPr>
      </w:pPr>
      <w:proofErr w:type="spellStart"/>
      <w:r>
        <w:rPr>
          <w:shd w:val="clear" w:color="auto" w:fill="FFFFFF"/>
        </w:rPr>
        <w:t>Sangal</w:t>
      </w:r>
      <w:proofErr w:type="spellEnd"/>
      <w:r>
        <w:rPr>
          <w:shd w:val="clear" w:color="auto" w:fill="FFFFFF"/>
        </w:rPr>
        <w:t xml:space="preserve"> N., et al.,</w:t>
      </w:r>
      <w:r w:rsidRPr="004B4EA1">
        <w:rPr>
          <w:shd w:val="clear" w:color="auto" w:fill="FFFFFF"/>
        </w:rPr>
        <w:t xml:space="preserve"> </w:t>
      </w:r>
      <w:r>
        <w:rPr>
          <w:shd w:val="clear" w:color="auto" w:fill="FFFFFF"/>
        </w:rPr>
        <w:t>“</w:t>
      </w:r>
      <w:r w:rsidRPr="004B4EA1">
        <w:rPr>
          <w:shd w:val="clear" w:color="auto" w:fill="FFFFFF"/>
        </w:rPr>
        <w:t>Using dependency models to manage complex software architecture</w:t>
      </w:r>
      <w:r w:rsidRPr="004B4EA1">
        <w:rPr>
          <w:i/>
          <w:shd w:val="clear" w:color="auto" w:fill="FFFFFF"/>
        </w:rPr>
        <w:t>”, in</w:t>
      </w:r>
      <w:r w:rsidRPr="004B4EA1">
        <w:rPr>
          <w:i/>
        </w:rPr>
        <w:t> </w:t>
      </w:r>
      <w:proofErr w:type="spellStart"/>
      <w:r w:rsidRPr="004B4EA1">
        <w:rPr>
          <w:i/>
          <w:iCs/>
        </w:rPr>
        <w:t>proc</w:t>
      </w:r>
      <w:proofErr w:type="spellEnd"/>
      <w:r w:rsidRPr="004B4EA1">
        <w:rPr>
          <w:i/>
          <w:iCs/>
        </w:rPr>
        <w:t xml:space="preserve"> of the 20th annual ACM SIGPLAN conference on Object-oriented programming, systems, languages, and applications</w:t>
      </w:r>
      <w:r w:rsidRPr="004B4EA1">
        <w:rPr>
          <w:i/>
        </w:rPr>
        <w:t> </w:t>
      </w:r>
      <w:r w:rsidRPr="004B4EA1">
        <w:rPr>
          <w:i/>
          <w:shd w:val="clear" w:color="auto" w:fill="FFFFFF"/>
        </w:rPr>
        <w:t>(OOPSLA '05)</w:t>
      </w:r>
      <w:r>
        <w:rPr>
          <w:shd w:val="clear" w:color="auto" w:fill="FFFFFF"/>
        </w:rPr>
        <w:t>, 2005</w:t>
      </w:r>
    </w:p>
    <w:p w14:paraId="7EEE4CFA" w14:textId="77777777" w:rsidR="000D527C" w:rsidRDefault="000D527C" w:rsidP="000D527C">
      <w:pPr>
        <w:pStyle w:val="References"/>
        <w:tabs>
          <w:tab w:val="clear" w:pos="926"/>
        </w:tabs>
        <w:rPr>
          <w:shd w:val="clear" w:color="auto" w:fill="FFFFFF"/>
        </w:rPr>
      </w:pPr>
      <w:r>
        <w:rPr>
          <w:shd w:val="clear" w:color="auto" w:fill="FFFFFF"/>
        </w:rPr>
        <w:t xml:space="preserve">Baldwin, C.Y., Clark K.B., “Design Rules – the Power of Modularity”, </w:t>
      </w:r>
      <w:r w:rsidRPr="00DA42D3">
        <w:rPr>
          <w:i/>
          <w:shd w:val="clear" w:color="auto" w:fill="FFFFFF"/>
        </w:rPr>
        <w:t xml:space="preserve">vol.1 </w:t>
      </w:r>
      <w:proofErr w:type="gramStart"/>
      <w:r w:rsidRPr="00DA42D3">
        <w:rPr>
          <w:i/>
          <w:shd w:val="clear" w:color="auto" w:fill="FFFFFF"/>
        </w:rPr>
        <w:t>ed</w:t>
      </w:r>
      <w:proofErr w:type="gramEnd"/>
      <w:r w:rsidRPr="00DA42D3">
        <w:rPr>
          <w:i/>
          <w:shd w:val="clear" w:color="auto" w:fill="FFFFFF"/>
        </w:rPr>
        <w:t>. The MIT Press; First Edition</w:t>
      </w:r>
      <w:r w:rsidRPr="00872522">
        <w:rPr>
          <w:shd w:val="clear" w:color="auto" w:fill="FFFFFF"/>
        </w:rPr>
        <w:t xml:space="preserve">, </w:t>
      </w:r>
      <w:r>
        <w:rPr>
          <w:shd w:val="clear" w:color="auto" w:fill="FFFFFF"/>
        </w:rPr>
        <w:t>Mar</w:t>
      </w:r>
      <w:r w:rsidRPr="00872522">
        <w:rPr>
          <w:shd w:val="clear" w:color="auto" w:fill="FFFFFF"/>
        </w:rPr>
        <w:t>15, 2000</w:t>
      </w:r>
    </w:p>
    <w:p w14:paraId="170C0563" w14:textId="77777777" w:rsidR="000D527C" w:rsidRPr="00324275" w:rsidRDefault="000D527C" w:rsidP="000D527C">
      <w:pPr>
        <w:pStyle w:val="References"/>
        <w:tabs>
          <w:tab w:val="clear" w:pos="926"/>
        </w:tabs>
      </w:pPr>
      <w:r w:rsidRPr="00324275">
        <w:t xml:space="preserve"> </w:t>
      </w:r>
      <w:proofErr w:type="spellStart"/>
      <w:r w:rsidRPr="00324275">
        <w:t>Armour</w:t>
      </w:r>
      <w:proofErr w:type="spellEnd"/>
      <w:r w:rsidRPr="00324275">
        <w:t xml:space="preserve">, P., “The Five Orders of Ignorance”, </w:t>
      </w:r>
      <w:r w:rsidRPr="00A527F8">
        <w:rPr>
          <w:i/>
        </w:rPr>
        <w:t>in CAMC</w:t>
      </w:r>
      <w:r w:rsidRPr="00324275">
        <w:t xml:space="preserve">, </w:t>
      </w:r>
      <w:r>
        <w:t>vol. 43, no. 10, pp. 17-20,  Oct., 2000</w:t>
      </w:r>
    </w:p>
    <w:p w14:paraId="43377677" w14:textId="77777777" w:rsidR="000D527C" w:rsidRDefault="000D527C" w:rsidP="000D527C">
      <w:pPr>
        <w:pStyle w:val="References"/>
        <w:tabs>
          <w:tab w:val="clear" w:pos="926"/>
        </w:tabs>
        <w:rPr>
          <w:shd w:val="clear" w:color="auto" w:fill="FFFFFF"/>
        </w:rPr>
      </w:pPr>
      <w:r>
        <w:rPr>
          <w:shd w:val="clear" w:color="auto" w:fill="FFFFFF"/>
        </w:rPr>
        <w:t xml:space="preserve">De </w:t>
      </w:r>
      <w:proofErr w:type="spellStart"/>
      <w:r>
        <w:rPr>
          <w:shd w:val="clear" w:color="auto" w:fill="FFFFFF"/>
        </w:rPr>
        <w:t>Certau</w:t>
      </w:r>
      <w:proofErr w:type="spellEnd"/>
      <w:r>
        <w:rPr>
          <w:shd w:val="clear" w:color="auto" w:fill="FFFFFF"/>
        </w:rPr>
        <w:t xml:space="preserve"> M. and </w:t>
      </w:r>
      <w:proofErr w:type="spellStart"/>
      <w:r>
        <w:rPr>
          <w:shd w:val="clear" w:color="auto" w:fill="FFFFFF"/>
        </w:rPr>
        <w:t>Rendall</w:t>
      </w:r>
      <w:proofErr w:type="spellEnd"/>
      <w:r>
        <w:rPr>
          <w:shd w:val="clear" w:color="auto" w:fill="FFFFFF"/>
        </w:rPr>
        <w:t xml:space="preserve"> S. F, “The Practice of Everyday Life”, ed. University of California Press, 1984</w:t>
      </w:r>
    </w:p>
    <w:p w14:paraId="41C8825B" w14:textId="77777777" w:rsidR="000D527C" w:rsidRDefault="000D527C" w:rsidP="000D527C">
      <w:pPr>
        <w:pStyle w:val="References"/>
        <w:tabs>
          <w:tab w:val="clear" w:pos="926"/>
        </w:tabs>
      </w:pPr>
      <w:proofErr w:type="spellStart"/>
      <w:r w:rsidRPr="00EE4848">
        <w:t>Jarke</w:t>
      </w:r>
      <w:proofErr w:type="spellEnd"/>
      <w:r w:rsidRPr="00EE4848">
        <w:t xml:space="preserve">, M. (1998). Requirements tracing. </w:t>
      </w:r>
      <w:r w:rsidRPr="00EE4848">
        <w:rPr>
          <w:i/>
          <w:iCs/>
        </w:rPr>
        <w:t>Communications of the ACM</w:t>
      </w:r>
      <w:r w:rsidRPr="00EE4848">
        <w:t xml:space="preserve">, </w:t>
      </w:r>
      <w:r w:rsidRPr="00EE4848">
        <w:rPr>
          <w:i/>
          <w:iCs/>
        </w:rPr>
        <w:t>41</w:t>
      </w:r>
      <w:r w:rsidRPr="00EE4848">
        <w:t>(12), 32-36.</w:t>
      </w:r>
    </w:p>
    <w:p w14:paraId="443DAFB4" w14:textId="77777777" w:rsidR="000D527C" w:rsidRPr="00EE4848" w:rsidRDefault="000D527C" w:rsidP="000D527C">
      <w:pPr>
        <w:pStyle w:val="References"/>
        <w:tabs>
          <w:tab w:val="clear" w:pos="926"/>
        </w:tabs>
      </w:pPr>
      <w:r w:rsidRPr="00EE4848">
        <w:t xml:space="preserve">Watkins, R., &amp; Neal, M. (1994). Why and how of requirements tracing. </w:t>
      </w:r>
      <w:r w:rsidRPr="00EE4848">
        <w:rPr>
          <w:i/>
          <w:iCs/>
        </w:rPr>
        <w:t>Software, IEEE</w:t>
      </w:r>
      <w:r w:rsidRPr="00EE4848">
        <w:t xml:space="preserve">, </w:t>
      </w:r>
      <w:r w:rsidRPr="00EE4848">
        <w:rPr>
          <w:i/>
          <w:iCs/>
        </w:rPr>
        <w:t>11</w:t>
      </w:r>
      <w:r w:rsidRPr="00EE4848">
        <w:t>(4), 104-106.</w:t>
      </w:r>
    </w:p>
    <w:p w14:paraId="0D8A73A5" w14:textId="77777777" w:rsidR="000D527C" w:rsidRPr="00EE4848" w:rsidRDefault="000D527C" w:rsidP="000D527C">
      <w:pPr>
        <w:pStyle w:val="References"/>
        <w:tabs>
          <w:tab w:val="clear" w:pos="926"/>
        </w:tabs>
      </w:pPr>
      <w:proofErr w:type="spellStart"/>
      <w:r w:rsidRPr="00EE4848">
        <w:t>Gotel</w:t>
      </w:r>
      <w:proofErr w:type="spellEnd"/>
      <w:r w:rsidRPr="00EE4848">
        <w:t>, O. C., &amp; Finkelstein, C. W. (1994, April). An analysis of the requirements traceability pro</w:t>
      </w:r>
      <w:r w:rsidRPr="00EE4848">
        <w:t>b</w:t>
      </w:r>
      <w:r w:rsidRPr="00EE4848">
        <w:t xml:space="preserve">lem. In </w:t>
      </w:r>
      <w:r w:rsidRPr="00EE4848">
        <w:rPr>
          <w:i/>
          <w:iCs/>
        </w:rPr>
        <w:t>Requirements Engineering, 1994</w:t>
      </w:r>
      <w:proofErr w:type="gramStart"/>
      <w:r w:rsidRPr="00EE4848">
        <w:rPr>
          <w:i/>
          <w:iCs/>
        </w:rPr>
        <w:t>.,</w:t>
      </w:r>
      <w:proofErr w:type="gramEnd"/>
      <w:r w:rsidRPr="00EE4848">
        <w:rPr>
          <w:i/>
          <w:iCs/>
        </w:rPr>
        <w:t xml:space="preserve"> Proceedings of the First International Conference on</w:t>
      </w:r>
      <w:r w:rsidRPr="00EE4848">
        <w:t xml:space="preserve"> (pp. 94-101). IEEE.</w:t>
      </w:r>
    </w:p>
    <w:p w14:paraId="13833FF6" w14:textId="77777777" w:rsidR="000D527C" w:rsidRPr="00E94369" w:rsidRDefault="000D527C" w:rsidP="000D527C">
      <w:pPr>
        <w:pStyle w:val="References"/>
        <w:tabs>
          <w:tab w:val="clear" w:pos="926"/>
        </w:tabs>
        <w:rPr>
          <w:lang w:eastAsia="zh-CN"/>
        </w:rPr>
      </w:pPr>
      <w:proofErr w:type="spellStart"/>
      <w:r w:rsidRPr="00E94369">
        <w:rPr>
          <w:lang w:eastAsia="zh-CN"/>
        </w:rPr>
        <w:t>Spanoudakis</w:t>
      </w:r>
      <w:proofErr w:type="spellEnd"/>
      <w:r w:rsidRPr="00E94369">
        <w:rPr>
          <w:lang w:eastAsia="zh-CN"/>
        </w:rPr>
        <w:t xml:space="preserve">, G., &amp; </w:t>
      </w:r>
      <w:proofErr w:type="spellStart"/>
      <w:r w:rsidRPr="00E94369">
        <w:rPr>
          <w:lang w:eastAsia="zh-CN"/>
        </w:rPr>
        <w:t>Zisman</w:t>
      </w:r>
      <w:proofErr w:type="spellEnd"/>
      <w:r w:rsidRPr="00E94369">
        <w:rPr>
          <w:lang w:eastAsia="zh-CN"/>
        </w:rPr>
        <w:t xml:space="preserve">, A. (2005). Software traceability: a roadmap. </w:t>
      </w:r>
      <w:r w:rsidRPr="00E94369">
        <w:rPr>
          <w:i/>
          <w:iCs/>
          <w:lang w:eastAsia="zh-CN"/>
        </w:rPr>
        <w:t>Handbook of Software Engineering and Knowledge Engineering</w:t>
      </w:r>
      <w:r w:rsidRPr="00E94369">
        <w:rPr>
          <w:lang w:eastAsia="zh-CN"/>
        </w:rPr>
        <w:t xml:space="preserve">, </w:t>
      </w:r>
      <w:r w:rsidRPr="00E94369">
        <w:rPr>
          <w:i/>
          <w:iCs/>
          <w:lang w:eastAsia="zh-CN"/>
        </w:rPr>
        <w:t>3</w:t>
      </w:r>
      <w:r w:rsidRPr="00E94369">
        <w:rPr>
          <w:lang w:eastAsia="zh-CN"/>
        </w:rPr>
        <w:t>, 395-428.</w:t>
      </w:r>
    </w:p>
    <w:p w14:paraId="2D396AA1" w14:textId="77777777" w:rsidR="000D527C" w:rsidRDefault="000D527C" w:rsidP="000D527C">
      <w:pPr>
        <w:pStyle w:val="References"/>
        <w:tabs>
          <w:tab w:val="clear" w:pos="926"/>
        </w:tabs>
      </w:pPr>
      <w:proofErr w:type="spellStart"/>
      <w:r w:rsidRPr="00EE4848">
        <w:t>Wieringa</w:t>
      </w:r>
      <w:proofErr w:type="spellEnd"/>
      <w:r w:rsidRPr="00EE4848">
        <w:t>, R. (1995). An introduction to requirements traceability.</w:t>
      </w:r>
    </w:p>
    <w:p w14:paraId="0EBC670D" w14:textId="77777777" w:rsidR="000D527C" w:rsidRDefault="000D527C" w:rsidP="000D527C">
      <w:pPr>
        <w:pStyle w:val="References"/>
        <w:tabs>
          <w:tab w:val="clear" w:pos="926"/>
        </w:tabs>
      </w:pPr>
      <w:proofErr w:type="spellStart"/>
      <w:r w:rsidRPr="00EE4848">
        <w:t>Aizenbud-Reshef</w:t>
      </w:r>
      <w:proofErr w:type="spellEnd"/>
      <w:r w:rsidRPr="00EE4848">
        <w:t xml:space="preserve">, N., Nolan, B. T., Rubin, J., &amp; </w:t>
      </w:r>
      <w:proofErr w:type="spellStart"/>
      <w:r w:rsidRPr="00EE4848">
        <w:t>Shaham-Gafni</w:t>
      </w:r>
      <w:proofErr w:type="spellEnd"/>
      <w:r w:rsidRPr="00EE4848">
        <w:t xml:space="preserve">, Y. (2006). Model traceability. </w:t>
      </w:r>
      <w:r w:rsidRPr="00EE4848">
        <w:rPr>
          <w:i/>
          <w:iCs/>
        </w:rPr>
        <w:t>IBM Systems Journal</w:t>
      </w:r>
      <w:r w:rsidRPr="00EE4848">
        <w:t xml:space="preserve">, </w:t>
      </w:r>
      <w:r w:rsidRPr="00EE4848">
        <w:rPr>
          <w:i/>
          <w:iCs/>
        </w:rPr>
        <w:t>45</w:t>
      </w:r>
      <w:r w:rsidRPr="00EE4848">
        <w:t>(3), 515-526.</w:t>
      </w:r>
    </w:p>
    <w:p w14:paraId="6CCA18EA" w14:textId="77777777" w:rsidR="000D527C" w:rsidRPr="00EE4848" w:rsidRDefault="000D527C" w:rsidP="000D527C">
      <w:pPr>
        <w:pStyle w:val="References"/>
        <w:tabs>
          <w:tab w:val="clear" w:pos="926"/>
        </w:tabs>
      </w:pPr>
      <w:proofErr w:type="spellStart"/>
      <w:r w:rsidRPr="00EE4848">
        <w:t>Galvao</w:t>
      </w:r>
      <w:proofErr w:type="spellEnd"/>
      <w:r w:rsidRPr="00EE4848">
        <w:t xml:space="preserve">, I., &amp; </w:t>
      </w:r>
      <w:proofErr w:type="spellStart"/>
      <w:r w:rsidRPr="00EE4848">
        <w:t>Goknil</w:t>
      </w:r>
      <w:proofErr w:type="spellEnd"/>
      <w:r w:rsidRPr="00EE4848">
        <w:t>, A. (2007, October). Survey of traceability approaches in model-driven enginee</w:t>
      </w:r>
      <w:r w:rsidRPr="00EE4848">
        <w:t>r</w:t>
      </w:r>
      <w:r w:rsidRPr="00EE4848">
        <w:t xml:space="preserve">ing. In </w:t>
      </w:r>
      <w:r w:rsidRPr="00EE4848">
        <w:rPr>
          <w:i/>
          <w:iCs/>
        </w:rPr>
        <w:t>Enterprise Distributed Object Computing Conference, 2007. EDOC 2007. 11th IEEE Intern</w:t>
      </w:r>
      <w:r w:rsidRPr="00EE4848">
        <w:rPr>
          <w:i/>
          <w:iCs/>
        </w:rPr>
        <w:t>a</w:t>
      </w:r>
      <w:r w:rsidRPr="00EE4848">
        <w:rPr>
          <w:i/>
          <w:iCs/>
        </w:rPr>
        <w:t>tional</w:t>
      </w:r>
      <w:r w:rsidRPr="00EE4848">
        <w:t xml:space="preserve"> (pp. 313-313). IEEE.</w:t>
      </w:r>
    </w:p>
    <w:p w14:paraId="202AB5E2" w14:textId="77777777" w:rsidR="000D527C" w:rsidRPr="00EE4848" w:rsidRDefault="000D527C" w:rsidP="000D527C">
      <w:pPr>
        <w:pStyle w:val="References"/>
        <w:tabs>
          <w:tab w:val="clear" w:pos="926"/>
        </w:tabs>
      </w:pPr>
      <w:r w:rsidRPr="00EE4848">
        <w:t xml:space="preserve">Bashir, M. F., &amp; </w:t>
      </w:r>
      <w:proofErr w:type="spellStart"/>
      <w:r w:rsidRPr="00EE4848">
        <w:t>Qadir</w:t>
      </w:r>
      <w:proofErr w:type="spellEnd"/>
      <w:r w:rsidRPr="00EE4848">
        <w:t xml:space="preserve">, M. A. (2006, December). Traceability techniques: A critical study. In </w:t>
      </w:r>
      <w:proofErr w:type="spellStart"/>
      <w:r w:rsidRPr="00EE4848">
        <w:rPr>
          <w:i/>
          <w:iCs/>
        </w:rPr>
        <w:t>Mult</w:t>
      </w:r>
      <w:r w:rsidRPr="00EE4848">
        <w:rPr>
          <w:i/>
          <w:iCs/>
        </w:rPr>
        <w:t>i</w:t>
      </w:r>
      <w:r w:rsidRPr="00EE4848">
        <w:rPr>
          <w:i/>
          <w:iCs/>
        </w:rPr>
        <w:t>topic</w:t>
      </w:r>
      <w:proofErr w:type="spellEnd"/>
      <w:r w:rsidRPr="00EE4848">
        <w:rPr>
          <w:i/>
          <w:iCs/>
        </w:rPr>
        <w:t xml:space="preserve"> Conference, 2006. INMIC'06. IEEE</w:t>
      </w:r>
      <w:r w:rsidRPr="00EE4848">
        <w:t xml:space="preserve"> (pp. 265-268). IEEE.</w:t>
      </w:r>
    </w:p>
    <w:p w14:paraId="21904FBB" w14:textId="77777777" w:rsidR="000D527C" w:rsidRDefault="000D527C" w:rsidP="000D527C">
      <w:pPr>
        <w:pStyle w:val="References"/>
        <w:tabs>
          <w:tab w:val="clear" w:pos="926"/>
        </w:tabs>
      </w:pPr>
      <w:r w:rsidRPr="00E6297F">
        <w:t>Davis, A. M. (1990). Software requirements: analysis and specification. Prentice Hall Press.</w:t>
      </w:r>
    </w:p>
    <w:p w14:paraId="384F8E5A" w14:textId="77777777" w:rsidR="000D527C" w:rsidRDefault="000D527C" w:rsidP="000D527C">
      <w:pPr>
        <w:pStyle w:val="References"/>
        <w:tabs>
          <w:tab w:val="clear" w:pos="926"/>
        </w:tabs>
      </w:pPr>
      <w:r w:rsidRPr="00CC19B8">
        <w:t xml:space="preserve">Jackson, J. (1991, December). A </w:t>
      </w:r>
      <w:proofErr w:type="spellStart"/>
      <w:r w:rsidRPr="00CC19B8">
        <w:t>keyphrase</w:t>
      </w:r>
      <w:proofErr w:type="spellEnd"/>
      <w:r w:rsidRPr="00CC19B8">
        <w:t xml:space="preserve"> based traceability scheme. In </w:t>
      </w:r>
      <w:r w:rsidRPr="00CC19B8">
        <w:rPr>
          <w:i/>
          <w:iCs/>
        </w:rPr>
        <w:t>Tools and Techniques for Maintaining Traceability During Design, IEE Colloquium on</w:t>
      </w:r>
      <w:r w:rsidRPr="00CC19B8">
        <w:t xml:space="preserve"> (pp. 2-1). IET.</w:t>
      </w:r>
    </w:p>
    <w:p w14:paraId="5F14EF3B" w14:textId="77777777" w:rsidR="000D527C" w:rsidRPr="00EE4848" w:rsidRDefault="000D527C" w:rsidP="000D527C">
      <w:pPr>
        <w:pStyle w:val="References"/>
        <w:tabs>
          <w:tab w:val="clear" w:pos="926"/>
        </w:tabs>
      </w:pPr>
      <w:r w:rsidRPr="00EE4848">
        <w:t xml:space="preserve">Ramesh, B., &amp; </w:t>
      </w:r>
      <w:proofErr w:type="spellStart"/>
      <w:r w:rsidRPr="00EE4848">
        <w:t>Jarke</w:t>
      </w:r>
      <w:proofErr w:type="spellEnd"/>
      <w:r w:rsidRPr="00EE4848">
        <w:t xml:space="preserve">, M. (2001). Toward reference models for requirements traceability. </w:t>
      </w:r>
      <w:r w:rsidRPr="00EE4848">
        <w:rPr>
          <w:i/>
          <w:iCs/>
        </w:rPr>
        <w:t>Software Engineering, IEEE Transactions on</w:t>
      </w:r>
      <w:r w:rsidRPr="00EE4848">
        <w:t xml:space="preserve">, </w:t>
      </w:r>
      <w:r w:rsidRPr="00EE4848">
        <w:rPr>
          <w:i/>
          <w:iCs/>
        </w:rPr>
        <w:t>27</w:t>
      </w:r>
      <w:r w:rsidRPr="00EE4848">
        <w:t>(1), 58-93.</w:t>
      </w:r>
    </w:p>
    <w:p w14:paraId="412A90C9" w14:textId="77777777" w:rsidR="000D527C" w:rsidRDefault="000D527C" w:rsidP="000D527C">
      <w:pPr>
        <w:pStyle w:val="References"/>
        <w:tabs>
          <w:tab w:val="clear" w:pos="926"/>
        </w:tabs>
      </w:pPr>
      <w:proofErr w:type="spellStart"/>
      <w:r w:rsidRPr="00E6297F">
        <w:t>Kaindl</w:t>
      </w:r>
      <w:proofErr w:type="spellEnd"/>
      <w:r w:rsidRPr="00E6297F">
        <w:t xml:space="preserve">, H. (1993). The missing link in requirements engineering. </w:t>
      </w:r>
      <w:r w:rsidRPr="00E6297F">
        <w:rPr>
          <w:i/>
          <w:iCs/>
        </w:rPr>
        <w:t>ACM SIGSOFT Software Enginee</w:t>
      </w:r>
      <w:r w:rsidRPr="00E6297F">
        <w:rPr>
          <w:i/>
          <w:iCs/>
        </w:rPr>
        <w:t>r</w:t>
      </w:r>
      <w:r w:rsidRPr="00E6297F">
        <w:rPr>
          <w:i/>
          <w:iCs/>
        </w:rPr>
        <w:t>ing Notes</w:t>
      </w:r>
      <w:r w:rsidRPr="00E6297F">
        <w:t xml:space="preserve">, </w:t>
      </w:r>
      <w:r w:rsidRPr="00E6297F">
        <w:rPr>
          <w:i/>
          <w:iCs/>
        </w:rPr>
        <w:t>18</w:t>
      </w:r>
      <w:r w:rsidRPr="00E6297F">
        <w:t>(2), 30-39.</w:t>
      </w:r>
    </w:p>
    <w:p w14:paraId="19014D82" w14:textId="77777777" w:rsidR="000D527C" w:rsidRDefault="000D527C" w:rsidP="000D527C">
      <w:pPr>
        <w:pStyle w:val="References"/>
        <w:tabs>
          <w:tab w:val="clear" w:pos="926"/>
        </w:tabs>
      </w:pPr>
      <w:proofErr w:type="spellStart"/>
      <w:r w:rsidRPr="00E94369">
        <w:t>Lefering</w:t>
      </w:r>
      <w:proofErr w:type="spellEnd"/>
      <w:r w:rsidRPr="00E94369">
        <w:t xml:space="preserve">, M. (1993, January). An incremental integration tool between requirements engineering and programming in the large. In </w:t>
      </w:r>
      <w:r w:rsidRPr="00E94369">
        <w:rPr>
          <w:i/>
          <w:iCs/>
        </w:rPr>
        <w:t>Requirements Engineering, 1993</w:t>
      </w:r>
      <w:proofErr w:type="gramStart"/>
      <w:r w:rsidRPr="00E94369">
        <w:rPr>
          <w:i/>
          <w:iCs/>
        </w:rPr>
        <w:t>.,</w:t>
      </w:r>
      <w:proofErr w:type="gramEnd"/>
      <w:r w:rsidRPr="00E94369">
        <w:rPr>
          <w:i/>
          <w:iCs/>
        </w:rPr>
        <w:t xml:space="preserve"> Proceedings of IEEE International Symposium on</w:t>
      </w:r>
      <w:r w:rsidRPr="00E94369">
        <w:t xml:space="preserve"> (pp. 82-89). IEEE.</w:t>
      </w:r>
    </w:p>
    <w:p w14:paraId="62072993" w14:textId="77777777" w:rsidR="000D527C" w:rsidRDefault="000D527C" w:rsidP="000D527C">
      <w:pPr>
        <w:pStyle w:val="References"/>
        <w:tabs>
          <w:tab w:val="clear" w:pos="926"/>
        </w:tabs>
      </w:pPr>
      <w:r w:rsidRPr="00E94369">
        <w:t>Bowen, J., O'Grady, P., &amp; Smith, L. (1990). A constraint programming language for life-cycle eng</w:t>
      </w:r>
      <w:r w:rsidRPr="00E94369">
        <w:t>i</w:t>
      </w:r>
      <w:r w:rsidRPr="00E94369">
        <w:t xml:space="preserve">neering. </w:t>
      </w:r>
      <w:r w:rsidRPr="00E94369">
        <w:rPr>
          <w:i/>
          <w:iCs/>
        </w:rPr>
        <w:t>Artificial Intelligence in Engineering</w:t>
      </w:r>
      <w:r w:rsidRPr="00E94369">
        <w:t xml:space="preserve">, </w:t>
      </w:r>
      <w:r w:rsidRPr="00E94369">
        <w:rPr>
          <w:i/>
          <w:iCs/>
        </w:rPr>
        <w:t>5</w:t>
      </w:r>
      <w:r w:rsidRPr="00E94369">
        <w:t>(4), 206-220.</w:t>
      </w:r>
    </w:p>
    <w:p w14:paraId="47D2D2D4" w14:textId="77777777" w:rsidR="000D527C" w:rsidRPr="00EE4848" w:rsidRDefault="000D527C" w:rsidP="000D527C">
      <w:pPr>
        <w:pStyle w:val="References"/>
        <w:tabs>
          <w:tab w:val="clear" w:pos="926"/>
        </w:tabs>
      </w:pPr>
      <w:r w:rsidRPr="00EE4848">
        <w:t xml:space="preserve">Cleland-Huang, J., </w:t>
      </w:r>
      <w:proofErr w:type="spellStart"/>
      <w:r w:rsidRPr="00EE4848">
        <w:t>Settimi</w:t>
      </w:r>
      <w:proofErr w:type="spellEnd"/>
      <w:r w:rsidRPr="00EE4848">
        <w:t xml:space="preserve">, R., </w:t>
      </w:r>
      <w:proofErr w:type="spellStart"/>
      <w:r w:rsidRPr="00EE4848">
        <w:t>BenKhadra</w:t>
      </w:r>
      <w:proofErr w:type="spellEnd"/>
      <w:r w:rsidRPr="00EE4848">
        <w:t xml:space="preserve">, O., </w:t>
      </w:r>
      <w:proofErr w:type="spellStart"/>
      <w:r w:rsidRPr="00EE4848">
        <w:t>Berezhanskaya</w:t>
      </w:r>
      <w:proofErr w:type="spellEnd"/>
      <w:r w:rsidRPr="00EE4848">
        <w:t xml:space="preserve">, E., &amp; Christina, S. (2005, May). Goal-centric traceability for managing non-functional requirements. In </w:t>
      </w:r>
      <w:r w:rsidRPr="00EE4848">
        <w:rPr>
          <w:i/>
          <w:iCs/>
        </w:rPr>
        <w:t>Software Engineering, 2005. ICSE 2005. Proceedings. 27th International Conference on</w:t>
      </w:r>
      <w:r w:rsidRPr="00EE4848">
        <w:t xml:space="preserve"> (pp. 362-371). IEEE.</w:t>
      </w:r>
    </w:p>
    <w:p w14:paraId="7DEEF477" w14:textId="77777777" w:rsidR="000D527C" w:rsidRPr="00EE4848" w:rsidRDefault="000D527C" w:rsidP="000D527C">
      <w:pPr>
        <w:pStyle w:val="References"/>
        <w:tabs>
          <w:tab w:val="clear" w:pos="926"/>
        </w:tabs>
      </w:pPr>
      <w:proofErr w:type="spellStart"/>
      <w:r w:rsidRPr="00EE4848">
        <w:t>Biffl</w:t>
      </w:r>
      <w:proofErr w:type="spellEnd"/>
      <w:r w:rsidRPr="00EE4848">
        <w:t xml:space="preserve">, S., Aurum, A., Boehm, B., </w:t>
      </w:r>
      <w:proofErr w:type="spellStart"/>
      <w:r w:rsidRPr="00EE4848">
        <w:t>Erdogmus</w:t>
      </w:r>
      <w:proofErr w:type="spellEnd"/>
      <w:r w:rsidRPr="00EE4848">
        <w:t xml:space="preserve">, H., &amp; </w:t>
      </w:r>
      <w:proofErr w:type="spellStart"/>
      <w:r w:rsidRPr="00EE4848">
        <w:t>Grünbacher</w:t>
      </w:r>
      <w:proofErr w:type="spellEnd"/>
      <w:r w:rsidRPr="00EE4848">
        <w:t xml:space="preserve">, P. (Eds.). (2005). </w:t>
      </w:r>
      <w:r w:rsidRPr="00EE4848">
        <w:rPr>
          <w:i/>
          <w:iCs/>
        </w:rPr>
        <w:t>Value-based sof</w:t>
      </w:r>
      <w:r w:rsidRPr="00EE4848">
        <w:rPr>
          <w:i/>
          <w:iCs/>
        </w:rPr>
        <w:t>t</w:t>
      </w:r>
      <w:r w:rsidRPr="00EE4848">
        <w:rPr>
          <w:i/>
          <w:iCs/>
        </w:rPr>
        <w:t>ware engineering</w:t>
      </w:r>
      <w:r w:rsidRPr="00EE4848">
        <w:t>. Springer.</w:t>
      </w:r>
    </w:p>
    <w:p w14:paraId="5325772F" w14:textId="77777777" w:rsidR="000D527C" w:rsidRPr="00EE4848" w:rsidRDefault="000D527C" w:rsidP="000D527C">
      <w:pPr>
        <w:pStyle w:val="References"/>
        <w:tabs>
          <w:tab w:val="clear" w:pos="926"/>
        </w:tabs>
      </w:pPr>
      <w:proofErr w:type="spellStart"/>
      <w:r w:rsidRPr="00EE4848">
        <w:lastRenderedPageBreak/>
        <w:t>Egyed</w:t>
      </w:r>
      <w:proofErr w:type="spellEnd"/>
      <w:r w:rsidRPr="00EE4848">
        <w:t xml:space="preserve">, A., </w:t>
      </w:r>
      <w:proofErr w:type="spellStart"/>
      <w:r w:rsidRPr="00EE4848">
        <w:t>Biffl</w:t>
      </w:r>
      <w:proofErr w:type="spellEnd"/>
      <w:r w:rsidRPr="00EE4848">
        <w:t xml:space="preserve">, S., </w:t>
      </w:r>
      <w:proofErr w:type="spellStart"/>
      <w:r w:rsidRPr="00EE4848">
        <w:t>Heindl</w:t>
      </w:r>
      <w:proofErr w:type="spellEnd"/>
      <w:r w:rsidRPr="00EE4848">
        <w:t xml:space="preserve">, M., &amp; </w:t>
      </w:r>
      <w:proofErr w:type="spellStart"/>
      <w:r w:rsidRPr="00EE4848">
        <w:t>Grünbacher</w:t>
      </w:r>
      <w:proofErr w:type="spellEnd"/>
      <w:r w:rsidRPr="00EE4848">
        <w:t xml:space="preserve">, P. (2005, November). A value-based approach for understanding cost-benefit trade-offs during automated software traceability. In </w:t>
      </w:r>
      <w:r w:rsidRPr="00EE4848">
        <w:rPr>
          <w:i/>
          <w:iCs/>
        </w:rPr>
        <w:t>Proceedings of the 3rd international workshop on Traceability in emerging forms of software engineering</w:t>
      </w:r>
      <w:r w:rsidRPr="00EE4848">
        <w:t xml:space="preserve"> (pp. 2-7). ACM.</w:t>
      </w:r>
    </w:p>
    <w:p w14:paraId="5F5A2CF3" w14:textId="77777777" w:rsidR="000D527C" w:rsidRDefault="000D527C" w:rsidP="000D527C">
      <w:pPr>
        <w:pStyle w:val="References"/>
        <w:tabs>
          <w:tab w:val="clear" w:pos="926"/>
        </w:tabs>
      </w:pPr>
      <w:proofErr w:type="spellStart"/>
      <w:r w:rsidRPr="00EE4848">
        <w:t>Tsumaki</w:t>
      </w:r>
      <w:proofErr w:type="spellEnd"/>
      <w:r w:rsidRPr="00EE4848">
        <w:t xml:space="preserve">, T., &amp; </w:t>
      </w:r>
      <w:proofErr w:type="spellStart"/>
      <w:r w:rsidRPr="00EE4848">
        <w:t>Morisawa</w:t>
      </w:r>
      <w:proofErr w:type="spellEnd"/>
      <w:r w:rsidRPr="00EE4848">
        <w:t xml:space="preserve">, Y. (2000). A framework of requirements tracing using UML. In </w:t>
      </w:r>
      <w:r w:rsidRPr="00EE4848">
        <w:rPr>
          <w:i/>
          <w:iCs/>
        </w:rPr>
        <w:t>Software Engineering Conference, 2000. APSEC 2000. Proceedings. Seventh Asia-Pacific</w:t>
      </w:r>
      <w:r w:rsidRPr="00EE4848">
        <w:t xml:space="preserve"> (pp. 206-213). IEEE.</w:t>
      </w:r>
    </w:p>
    <w:p w14:paraId="217B4F2E" w14:textId="77777777" w:rsidR="000D527C" w:rsidRPr="00EE4848" w:rsidRDefault="000D527C" w:rsidP="000D527C">
      <w:pPr>
        <w:pStyle w:val="References"/>
        <w:tabs>
          <w:tab w:val="clear" w:pos="926"/>
        </w:tabs>
      </w:pPr>
      <w:proofErr w:type="spellStart"/>
      <w:r w:rsidRPr="00EE4848">
        <w:t>Letelier</w:t>
      </w:r>
      <w:proofErr w:type="spellEnd"/>
      <w:r w:rsidRPr="00EE4848">
        <w:t xml:space="preserve">, P. (2002, September). A framework for requirements traceability in UML-based projects. In </w:t>
      </w:r>
      <w:r w:rsidRPr="00EE4848">
        <w:rPr>
          <w:i/>
          <w:iCs/>
        </w:rPr>
        <w:t>Proc. of 1st International Workshop on Traceability in Emerging Forms of Software Engineering</w:t>
      </w:r>
      <w:r w:rsidRPr="00EE4848">
        <w:t xml:space="preserve"> (pp. 173-183).</w:t>
      </w:r>
    </w:p>
    <w:p w14:paraId="12995694" w14:textId="77777777" w:rsidR="000D527C" w:rsidRDefault="000D527C" w:rsidP="000D527C">
      <w:pPr>
        <w:pStyle w:val="References"/>
        <w:tabs>
          <w:tab w:val="clear" w:pos="926"/>
        </w:tabs>
      </w:pPr>
      <w:proofErr w:type="spellStart"/>
      <w:r w:rsidRPr="00EE4848">
        <w:t>Settimi</w:t>
      </w:r>
      <w:proofErr w:type="spellEnd"/>
      <w:r w:rsidRPr="00EE4848">
        <w:t xml:space="preserve">, R., Cleland-Huang, J., Ben </w:t>
      </w:r>
      <w:proofErr w:type="spellStart"/>
      <w:r w:rsidRPr="00EE4848">
        <w:t>Khadra</w:t>
      </w:r>
      <w:proofErr w:type="spellEnd"/>
      <w:r w:rsidRPr="00EE4848">
        <w:t xml:space="preserve">, O., </w:t>
      </w:r>
      <w:proofErr w:type="spellStart"/>
      <w:r w:rsidRPr="00EE4848">
        <w:t>Mody</w:t>
      </w:r>
      <w:proofErr w:type="spellEnd"/>
      <w:r w:rsidRPr="00EE4848">
        <w:t xml:space="preserve">, J., Lukasik, W., &amp; </w:t>
      </w:r>
      <w:proofErr w:type="spellStart"/>
      <w:r w:rsidRPr="00EE4848">
        <w:t>DePalma</w:t>
      </w:r>
      <w:proofErr w:type="spellEnd"/>
      <w:r w:rsidRPr="00EE4848">
        <w:t>, C. (2004, Se</w:t>
      </w:r>
      <w:r w:rsidRPr="00EE4848">
        <w:t>p</w:t>
      </w:r>
      <w:r w:rsidRPr="00EE4848">
        <w:t xml:space="preserve">tember). Supporting software evolution through dynamically retrieving traces to UML artifacts. In </w:t>
      </w:r>
      <w:r w:rsidRPr="00EE4848">
        <w:rPr>
          <w:i/>
          <w:iCs/>
        </w:rPr>
        <w:t>Software Evolution, 2004. Proceedings. 7th International Workshop on Principles of</w:t>
      </w:r>
      <w:r w:rsidRPr="00EE4848">
        <w:t xml:space="preserve"> (pp. 49-54). IEEE.</w:t>
      </w:r>
    </w:p>
    <w:p w14:paraId="1F9B2E74" w14:textId="77777777" w:rsidR="000D527C" w:rsidRDefault="000D527C" w:rsidP="000D527C">
      <w:pPr>
        <w:pStyle w:val="References"/>
        <w:tabs>
          <w:tab w:val="clear" w:pos="926"/>
        </w:tabs>
      </w:pPr>
      <w:proofErr w:type="spellStart"/>
      <w:r w:rsidRPr="00576852">
        <w:t>Arkley</w:t>
      </w:r>
      <w:proofErr w:type="spellEnd"/>
      <w:r w:rsidRPr="00576852">
        <w:t>, P., Mason, P., &amp; Riddle, S. (2002, September). Position paper: Enabling traceability. In Proceedings of the 1st International Workshop on Traceability in Emerging Forms of Software Eng</w:t>
      </w:r>
      <w:r w:rsidRPr="00576852">
        <w:t>i</w:t>
      </w:r>
      <w:r w:rsidRPr="00576852">
        <w:t>neering, Edinburgh, Scotland (September 2002) (pp. 61-65).</w:t>
      </w:r>
    </w:p>
    <w:p w14:paraId="1F51E4F2" w14:textId="77777777" w:rsidR="000D527C" w:rsidRPr="00EE4848" w:rsidRDefault="000D527C" w:rsidP="000D527C">
      <w:pPr>
        <w:pStyle w:val="References"/>
        <w:tabs>
          <w:tab w:val="clear" w:pos="926"/>
        </w:tabs>
      </w:pPr>
      <w:proofErr w:type="spellStart"/>
      <w:r w:rsidRPr="00EE4848">
        <w:t>Neumuller</w:t>
      </w:r>
      <w:proofErr w:type="spellEnd"/>
      <w:r w:rsidRPr="00EE4848">
        <w:t xml:space="preserve">, C., &amp; </w:t>
      </w:r>
      <w:proofErr w:type="spellStart"/>
      <w:r w:rsidRPr="00EE4848">
        <w:t>Grunbacher</w:t>
      </w:r>
      <w:proofErr w:type="spellEnd"/>
      <w:r w:rsidRPr="00EE4848">
        <w:t xml:space="preserve">, P. (2006, September). Automating software traceability in very small companies: A case study and lessons </w:t>
      </w:r>
      <w:proofErr w:type="spellStart"/>
      <w:r w:rsidRPr="00EE4848">
        <w:t>learne</w:t>
      </w:r>
      <w:proofErr w:type="spellEnd"/>
      <w:r w:rsidRPr="00EE4848">
        <w:t xml:space="preserve">. In </w:t>
      </w:r>
      <w:r w:rsidRPr="00EE4848">
        <w:rPr>
          <w:i/>
          <w:iCs/>
        </w:rPr>
        <w:t>Automated Software Engineering, 2006. ASE'06. 21st IEEE/ACM International Conference on</w:t>
      </w:r>
      <w:r w:rsidRPr="00EE4848">
        <w:t xml:space="preserve"> (pp. 145-156). IEEE.</w:t>
      </w:r>
    </w:p>
    <w:p w14:paraId="23C8D25C" w14:textId="77777777" w:rsidR="000D527C" w:rsidRPr="00CC19B8" w:rsidRDefault="000D527C" w:rsidP="000D527C">
      <w:pPr>
        <w:pStyle w:val="References"/>
        <w:tabs>
          <w:tab w:val="clear" w:pos="926"/>
        </w:tabs>
      </w:pPr>
      <w:proofErr w:type="spellStart"/>
      <w:r w:rsidRPr="00CC19B8">
        <w:t>Natt</w:t>
      </w:r>
      <w:proofErr w:type="spellEnd"/>
      <w:r w:rsidRPr="00CC19B8">
        <w:t xml:space="preserve"> </w:t>
      </w:r>
      <w:proofErr w:type="spellStart"/>
      <w:r w:rsidRPr="00CC19B8">
        <w:t>och</w:t>
      </w:r>
      <w:proofErr w:type="spellEnd"/>
      <w:r w:rsidRPr="00CC19B8">
        <w:t xml:space="preserve"> Dag, J., </w:t>
      </w:r>
      <w:proofErr w:type="spellStart"/>
      <w:r w:rsidRPr="00CC19B8">
        <w:t>Regnell</w:t>
      </w:r>
      <w:proofErr w:type="spellEnd"/>
      <w:r w:rsidRPr="00CC19B8">
        <w:t xml:space="preserve">, B., </w:t>
      </w:r>
      <w:proofErr w:type="spellStart"/>
      <w:r w:rsidRPr="00CC19B8">
        <w:t>Carlshamre</w:t>
      </w:r>
      <w:proofErr w:type="spellEnd"/>
      <w:r w:rsidRPr="00CC19B8">
        <w:t xml:space="preserve">, P., </w:t>
      </w:r>
      <w:proofErr w:type="spellStart"/>
      <w:r w:rsidRPr="00CC19B8">
        <w:t>Andersson</w:t>
      </w:r>
      <w:proofErr w:type="spellEnd"/>
      <w:r w:rsidRPr="00CC19B8">
        <w:t xml:space="preserve">, M., &amp; </w:t>
      </w:r>
      <w:proofErr w:type="spellStart"/>
      <w:r w:rsidRPr="00CC19B8">
        <w:t>Karlsson</w:t>
      </w:r>
      <w:proofErr w:type="spellEnd"/>
      <w:r w:rsidRPr="00CC19B8">
        <w:t xml:space="preserve">, J. (2002). A feasibility study of automated natural language requirements analysis in market-driven development. </w:t>
      </w:r>
      <w:r w:rsidRPr="00CC19B8">
        <w:rPr>
          <w:i/>
          <w:iCs/>
        </w:rPr>
        <w:t>Requir</w:t>
      </w:r>
      <w:r w:rsidRPr="00CC19B8">
        <w:rPr>
          <w:i/>
          <w:iCs/>
        </w:rPr>
        <w:t>e</w:t>
      </w:r>
      <w:r w:rsidRPr="00CC19B8">
        <w:rPr>
          <w:i/>
          <w:iCs/>
        </w:rPr>
        <w:t>ments Engineering</w:t>
      </w:r>
      <w:r w:rsidRPr="00CC19B8">
        <w:t xml:space="preserve">, </w:t>
      </w:r>
      <w:r w:rsidRPr="00CC19B8">
        <w:rPr>
          <w:i/>
          <w:iCs/>
        </w:rPr>
        <w:t>7</w:t>
      </w:r>
      <w:r w:rsidRPr="00CC19B8">
        <w:t>(1), 20-33.</w:t>
      </w:r>
    </w:p>
    <w:p w14:paraId="6A3AE0F8" w14:textId="77777777" w:rsidR="000D527C" w:rsidRPr="00EE4848" w:rsidRDefault="000D527C" w:rsidP="000D527C">
      <w:pPr>
        <w:pStyle w:val="References"/>
        <w:tabs>
          <w:tab w:val="clear" w:pos="926"/>
        </w:tabs>
      </w:pPr>
      <w:r w:rsidRPr="009626E9">
        <w:rPr>
          <w:lang w:val="pt-BR"/>
        </w:rPr>
        <w:t xml:space="preserve">Antoniol, G., Canfora, G., Casazza, G., &amp; De Lucia, A. (2000). </w:t>
      </w:r>
      <w:r w:rsidRPr="00EE4848">
        <w:t xml:space="preserve">Information retrieval models for recovering traceability links between code and documentation. In </w:t>
      </w:r>
      <w:r w:rsidRPr="00EE4848">
        <w:rPr>
          <w:i/>
          <w:iCs/>
        </w:rPr>
        <w:t>Software Maintenance, 2000. Pr</w:t>
      </w:r>
      <w:r w:rsidRPr="00EE4848">
        <w:rPr>
          <w:i/>
          <w:iCs/>
        </w:rPr>
        <w:t>o</w:t>
      </w:r>
      <w:r w:rsidRPr="00EE4848">
        <w:rPr>
          <w:i/>
          <w:iCs/>
        </w:rPr>
        <w:t>ceedings. International Conference on</w:t>
      </w:r>
      <w:r w:rsidRPr="00EE4848">
        <w:t xml:space="preserve"> (pp. 40-49). IEEE.</w:t>
      </w:r>
    </w:p>
    <w:p w14:paraId="6FD58A38" w14:textId="77777777" w:rsidR="000D527C" w:rsidRPr="00EE4848" w:rsidRDefault="000D527C" w:rsidP="000D527C">
      <w:pPr>
        <w:pStyle w:val="References"/>
        <w:tabs>
          <w:tab w:val="clear" w:pos="926"/>
        </w:tabs>
      </w:pPr>
      <w:r w:rsidRPr="009626E9">
        <w:rPr>
          <w:lang w:val="pt-BR"/>
        </w:rPr>
        <w:t xml:space="preserve">Antoniol, G., Canfora, G., Casazza, G., De Lucia, A., &amp; Merlo, E. (2002). </w:t>
      </w:r>
      <w:r w:rsidRPr="00EE4848">
        <w:t xml:space="preserve">Recovering traceability links between code and documentation. </w:t>
      </w:r>
      <w:r w:rsidRPr="00EE4848">
        <w:rPr>
          <w:i/>
          <w:iCs/>
        </w:rPr>
        <w:t>Software Engineering, IEEE Transactions on</w:t>
      </w:r>
      <w:r w:rsidRPr="00EE4848">
        <w:t xml:space="preserve">, </w:t>
      </w:r>
      <w:r w:rsidRPr="00EE4848">
        <w:rPr>
          <w:i/>
          <w:iCs/>
        </w:rPr>
        <w:t>28</w:t>
      </w:r>
      <w:r w:rsidRPr="00EE4848">
        <w:t>(10), 970-983.</w:t>
      </w:r>
    </w:p>
    <w:p w14:paraId="6E247768" w14:textId="77777777" w:rsidR="000D527C" w:rsidRPr="00EE4848" w:rsidRDefault="000D527C" w:rsidP="000D527C">
      <w:pPr>
        <w:pStyle w:val="References"/>
        <w:tabs>
          <w:tab w:val="clear" w:pos="926"/>
        </w:tabs>
      </w:pPr>
      <w:r w:rsidRPr="00EE4848">
        <w:t xml:space="preserve">Hayes, J. H., </w:t>
      </w:r>
      <w:proofErr w:type="spellStart"/>
      <w:r w:rsidRPr="00EE4848">
        <w:t>Dekhtyar</w:t>
      </w:r>
      <w:proofErr w:type="spellEnd"/>
      <w:r w:rsidRPr="00EE4848">
        <w:t xml:space="preserve">, A., &amp; Osborne, J. (2003, September). Improving requirements tracing via information retrieval. In </w:t>
      </w:r>
      <w:r w:rsidRPr="00EE4848">
        <w:rPr>
          <w:i/>
          <w:iCs/>
        </w:rPr>
        <w:t>Requirements Engineering Conference, 2003. Proceedings. 11th IEEE Inte</w:t>
      </w:r>
      <w:r w:rsidRPr="00EE4848">
        <w:rPr>
          <w:i/>
          <w:iCs/>
        </w:rPr>
        <w:t>r</w:t>
      </w:r>
      <w:r w:rsidRPr="00EE4848">
        <w:rPr>
          <w:i/>
          <w:iCs/>
        </w:rPr>
        <w:t>national</w:t>
      </w:r>
      <w:r w:rsidRPr="00EE4848">
        <w:t xml:space="preserve"> (pp. 138-147). IEEE.</w:t>
      </w:r>
    </w:p>
    <w:p w14:paraId="0805D4BC" w14:textId="77777777" w:rsidR="000D527C" w:rsidRPr="00EE4848" w:rsidRDefault="000D527C" w:rsidP="000D527C">
      <w:pPr>
        <w:pStyle w:val="References"/>
        <w:tabs>
          <w:tab w:val="clear" w:pos="926"/>
        </w:tabs>
      </w:pPr>
      <w:r w:rsidRPr="009626E9">
        <w:rPr>
          <w:lang w:val="pt-BR"/>
        </w:rPr>
        <w:t xml:space="preserve">Lucia, A. D., Fasano, F., Oliveto, R., &amp; Tortora, G. (2007). </w:t>
      </w:r>
      <w:r w:rsidRPr="00EE4848">
        <w:t xml:space="preserve">Recovering traceability links in software artifact management systems using information retrieval methods. </w:t>
      </w:r>
      <w:r w:rsidRPr="00EE4848">
        <w:rPr>
          <w:i/>
          <w:iCs/>
        </w:rPr>
        <w:t>ACM Transactions on Software Engineering and Methodology (TOSEM)</w:t>
      </w:r>
      <w:r w:rsidRPr="00EE4848">
        <w:t xml:space="preserve">, </w:t>
      </w:r>
      <w:r w:rsidRPr="00EE4848">
        <w:rPr>
          <w:i/>
          <w:iCs/>
        </w:rPr>
        <w:t>16</w:t>
      </w:r>
      <w:r w:rsidRPr="00EE4848">
        <w:t>(4), 13.</w:t>
      </w:r>
    </w:p>
    <w:p w14:paraId="62BEDED3" w14:textId="77777777" w:rsidR="000D527C" w:rsidRPr="00EE4848" w:rsidRDefault="000D527C" w:rsidP="000D527C">
      <w:pPr>
        <w:pStyle w:val="References"/>
        <w:tabs>
          <w:tab w:val="clear" w:pos="926"/>
        </w:tabs>
      </w:pPr>
      <w:r w:rsidRPr="00EE4848">
        <w:t xml:space="preserve">Marcus, A., &amp; </w:t>
      </w:r>
      <w:proofErr w:type="spellStart"/>
      <w:r w:rsidRPr="00EE4848">
        <w:t>Maletic</w:t>
      </w:r>
      <w:proofErr w:type="spellEnd"/>
      <w:r w:rsidRPr="00EE4848">
        <w:t xml:space="preserve">, J. I. (2003, May). Recovering documentation-to-source-code traceability links using latent semantic indexing. In </w:t>
      </w:r>
      <w:r w:rsidRPr="00EE4848">
        <w:rPr>
          <w:i/>
          <w:iCs/>
        </w:rPr>
        <w:t>Software Engineering, 2003. Proceedings. 25th International Co</w:t>
      </w:r>
      <w:r w:rsidRPr="00EE4848">
        <w:rPr>
          <w:i/>
          <w:iCs/>
        </w:rPr>
        <w:t>n</w:t>
      </w:r>
      <w:r w:rsidRPr="00EE4848">
        <w:rPr>
          <w:i/>
          <w:iCs/>
        </w:rPr>
        <w:t>ference on</w:t>
      </w:r>
      <w:r w:rsidRPr="00EE4848">
        <w:t xml:space="preserve"> (pp. 125-135). IEEE.</w:t>
      </w:r>
    </w:p>
    <w:p w14:paraId="4F773D23" w14:textId="77777777" w:rsidR="000D527C" w:rsidRPr="00EE4848" w:rsidRDefault="000D527C" w:rsidP="000D527C">
      <w:pPr>
        <w:pStyle w:val="References"/>
        <w:tabs>
          <w:tab w:val="clear" w:pos="926"/>
        </w:tabs>
      </w:pPr>
      <w:proofErr w:type="spellStart"/>
      <w:r w:rsidRPr="00EE4848">
        <w:t>Kagdi</w:t>
      </w:r>
      <w:proofErr w:type="spellEnd"/>
      <w:r w:rsidRPr="00EE4848">
        <w:t xml:space="preserve">, H., </w:t>
      </w:r>
      <w:proofErr w:type="spellStart"/>
      <w:r w:rsidRPr="00EE4848">
        <w:t>Maletic</w:t>
      </w:r>
      <w:proofErr w:type="spellEnd"/>
      <w:r w:rsidRPr="00EE4848">
        <w:t xml:space="preserve">, J. I., &amp; Sharif, B. (2007, June). Mining software repositories for traceability links. In </w:t>
      </w:r>
      <w:r w:rsidRPr="00EE4848">
        <w:rPr>
          <w:i/>
          <w:iCs/>
        </w:rPr>
        <w:t>Program Comprehension, 2007. ICPC'07. 15th IEEE International Conference on</w:t>
      </w:r>
      <w:r w:rsidRPr="00EE4848">
        <w:t xml:space="preserve"> (pp. 145-154). IEEE.</w:t>
      </w:r>
    </w:p>
    <w:p w14:paraId="2C71448D" w14:textId="77777777" w:rsidR="000D527C" w:rsidRPr="00BA0E11" w:rsidRDefault="000D527C" w:rsidP="000D527C">
      <w:pPr>
        <w:pStyle w:val="References"/>
        <w:tabs>
          <w:tab w:val="clear" w:pos="926"/>
        </w:tabs>
        <w:rPr>
          <w:lang w:eastAsia="zh-CN"/>
        </w:rPr>
      </w:pPr>
      <w:r w:rsidRPr="00BA0E11">
        <w:rPr>
          <w:lang w:eastAsia="zh-CN"/>
        </w:rPr>
        <w:t xml:space="preserve">Schmidt, D. C. (2006). Model-driven engineering. </w:t>
      </w:r>
      <w:r w:rsidRPr="00BA0E11">
        <w:rPr>
          <w:i/>
          <w:iCs/>
          <w:lang w:eastAsia="zh-CN"/>
        </w:rPr>
        <w:t>COMPUTER-IEEE COMPUTER SOCIETY-</w:t>
      </w:r>
      <w:r w:rsidRPr="00BA0E11">
        <w:rPr>
          <w:lang w:eastAsia="zh-CN"/>
        </w:rPr>
        <w:t xml:space="preserve">, </w:t>
      </w:r>
      <w:r w:rsidRPr="00BA0E11">
        <w:rPr>
          <w:i/>
          <w:iCs/>
          <w:lang w:eastAsia="zh-CN"/>
        </w:rPr>
        <w:t>39</w:t>
      </w:r>
      <w:r w:rsidRPr="00BA0E11">
        <w:rPr>
          <w:lang w:eastAsia="zh-CN"/>
        </w:rPr>
        <w:t>(2), 25.</w:t>
      </w:r>
    </w:p>
    <w:p w14:paraId="105FB117" w14:textId="77777777" w:rsidR="000D527C" w:rsidRPr="003E5779" w:rsidRDefault="000D527C" w:rsidP="000D527C">
      <w:pPr>
        <w:pStyle w:val="References"/>
        <w:tabs>
          <w:tab w:val="clear" w:pos="926"/>
        </w:tabs>
      </w:pPr>
      <w:r w:rsidRPr="003E5779">
        <w:t xml:space="preserve">Van </w:t>
      </w:r>
      <w:proofErr w:type="spellStart"/>
      <w:r w:rsidRPr="003E5779">
        <w:t>Lamsweerde</w:t>
      </w:r>
      <w:proofErr w:type="spellEnd"/>
      <w:r w:rsidRPr="003E5779">
        <w:t xml:space="preserve">, A. (2001). Goal-oriented requirements engineering: A guided tour. In </w:t>
      </w:r>
      <w:r w:rsidRPr="003E5779">
        <w:rPr>
          <w:i/>
          <w:iCs/>
        </w:rPr>
        <w:t>Requir</w:t>
      </w:r>
      <w:r w:rsidRPr="003E5779">
        <w:rPr>
          <w:i/>
          <w:iCs/>
        </w:rPr>
        <w:t>e</w:t>
      </w:r>
      <w:r w:rsidRPr="003E5779">
        <w:rPr>
          <w:i/>
          <w:iCs/>
        </w:rPr>
        <w:t>ments Engineering, 2001. Proceedings. Fifth IEEE International Symposium on</w:t>
      </w:r>
      <w:r w:rsidRPr="003E5779">
        <w:t xml:space="preserve"> (pp. 249-262). IEEE.</w:t>
      </w:r>
    </w:p>
    <w:p w14:paraId="421966FE" w14:textId="77777777" w:rsidR="000D527C" w:rsidRDefault="000D527C" w:rsidP="000D527C">
      <w:pPr>
        <w:pStyle w:val="References"/>
        <w:tabs>
          <w:tab w:val="clear" w:pos="926"/>
        </w:tabs>
      </w:pPr>
      <w:r w:rsidRPr="00D77396">
        <w:t xml:space="preserve">Van </w:t>
      </w:r>
      <w:proofErr w:type="spellStart"/>
      <w:r w:rsidRPr="00D77396">
        <w:t>Lamsweerde</w:t>
      </w:r>
      <w:proofErr w:type="spellEnd"/>
      <w:r w:rsidRPr="00D77396">
        <w:t xml:space="preserve">, A. (2000, June). Requirements engineering in the year 00: A research perspective. In </w:t>
      </w:r>
      <w:r w:rsidRPr="00D77396">
        <w:rPr>
          <w:i/>
          <w:iCs/>
        </w:rPr>
        <w:t>Proceedings of the 22nd international conference on Software engineering</w:t>
      </w:r>
      <w:r w:rsidRPr="00D77396">
        <w:t xml:space="preserve"> (pp. 5-19). ACM.</w:t>
      </w:r>
    </w:p>
    <w:p w14:paraId="6390FB7B" w14:textId="77777777" w:rsidR="000D527C" w:rsidRDefault="000D527C" w:rsidP="000D527C">
      <w:pPr>
        <w:pStyle w:val="References"/>
        <w:tabs>
          <w:tab w:val="clear" w:pos="926"/>
        </w:tabs>
      </w:pPr>
      <w:r w:rsidRPr="00D77396">
        <w:t xml:space="preserve">Yu, E. S. (1997, January). Towards </w:t>
      </w:r>
      <w:proofErr w:type="spellStart"/>
      <w:r w:rsidRPr="00D77396">
        <w:t>modelling</w:t>
      </w:r>
      <w:proofErr w:type="spellEnd"/>
      <w:r w:rsidRPr="00D77396">
        <w:t xml:space="preserve"> and reasoning support for early-phase requirements engineering. In </w:t>
      </w:r>
      <w:r w:rsidRPr="00D77396">
        <w:rPr>
          <w:i/>
          <w:iCs/>
        </w:rPr>
        <w:t>Requirements Engineering, 1997</w:t>
      </w:r>
      <w:proofErr w:type="gramStart"/>
      <w:r w:rsidRPr="00D77396">
        <w:rPr>
          <w:i/>
          <w:iCs/>
        </w:rPr>
        <w:t>.,</w:t>
      </w:r>
      <w:proofErr w:type="gramEnd"/>
      <w:r w:rsidRPr="00D77396">
        <w:rPr>
          <w:i/>
          <w:iCs/>
        </w:rPr>
        <w:t xml:space="preserve"> Proceedings of the Third IEEE International Sy</w:t>
      </w:r>
      <w:r w:rsidRPr="00D77396">
        <w:rPr>
          <w:i/>
          <w:iCs/>
        </w:rPr>
        <w:t>m</w:t>
      </w:r>
      <w:r w:rsidRPr="00D77396">
        <w:rPr>
          <w:i/>
          <w:iCs/>
        </w:rPr>
        <w:t>posium on</w:t>
      </w:r>
      <w:r w:rsidRPr="00D77396">
        <w:t xml:space="preserve"> (pp. 226-235). IEEE.</w:t>
      </w:r>
    </w:p>
    <w:p w14:paraId="4C0C9C63" w14:textId="77777777" w:rsidR="000D527C" w:rsidRPr="00BA0E11" w:rsidRDefault="000D527C" w:rsidP="000D527C">
      <w:pPr>
        <w:pStyle w:val="References"/>
        <w:tabs>
          <w:tab w:val="clear" w:pos="926"/>
        </w:tabs>
        <w:rPr>
          <w:lang w:eastAsia="zh-CN"/>
        </w:rPr>
      </w:pPr>
      <w:proofErr w:type="spellStart"/>
      <w:r w:rsidRPr="00BA0E11">
        <w:rPr>
          <w:lang w:eastAsia="zh-CN"/>
        </w:rPr>
        <w:t>Gotel</w:t>
      </w:r>
      <w:proofErr w:type="spellEnd"/>
      <w:r w:rsidRPr="00BA0E11">
        <w:rPr>
          <w:lang w:eastAsia="zh-CN"/>
        </w:rPr>
        <w:t xml:space="preserve">, O., &amp; Finkelstein, A. (1995, March). Contribution structures [Requirements artifacts]. In </w:t>
      </w:r>
      <w:r w:rsidRPr="00BA0E11">
        <w:rPr>
          <w:i/>
          <w:iCs/>
          <w:lang w:eastAsia="zh-CN"/>
        </w:rPr>
        <w:t>R</w:t>
      </w:r>
      <w:r w:rsidRPr="00BA0E11">
        <w:rPr>
          <w:i/>
          <w:iCs/>
          <w:lang w:eastAsia="zh-CN"/>
        </w:rPr>
        <w:t>e</w:t>
      </w:r>
      <w:r w:rsidRPr="00BA0E11">
        <w:rPr>
          <w:i/>
          <w:iCs/>
          <w:lang w:eastAsia="zh-CN"/>
        </w:rPr>
        <w:t>quirements Engineering, 1995</w:t>
      </w:r>
      <w:proofErr w:type="gramStart"/>
      <w:r w:rsidRPr="00BA0E11">
        <w:rPr>
          <w:i/>
          <w:iCs/>
          <w:lang w:eastAsia="zh-CN"/>
        </w:rPr>
        <w:t>.,</w:t>
      </w:r>
      <w:proofErr w:type="gramEnd"/>
      <w:r w:rsidRPr="00BA0E11">
        <w:rPr>
          <w:i/>
          <w:iCs/>
          <w:lang w:eastAsia="zh-CN"/>
        </w:rPr>
        <w:t xml:space="preserve"> Proceedings of the Second IEEE International Symposium on</w:t>
      </w:r>
      <w:r w:rsidRPr="00BA0E11">
        <w:rPr>
          <w:lang w:eastAsia="zh-CN"/>
        </w:rPr>
        <w:t xml:space="preserve"> (pp. 100-107). IEEE.</w:t>
      </w:r>
    </w:p>
    <w:p w14:paraId="1AD861BA" w14:textId="77777777" w:rsidR="000D527C" w:rsidRPr="00BA0E11" w:rsidRDefault="000D527C" w:rsidP="000D527C">
      <w:pPr>
        <w:pStyle w:val="References"/>
        <w:tabs>
          <w:tab w:val="clear" w:pos="926"/>
        </w:tabs>
        <w:rPr>
          <w:lang w:eastAsia="zh-CN"/>
        </w:rPr>
      </w:pPr>
      <w:proofErr w:type="spellStart"/>
      <w:r w:rsidRPr="00BA0E11">
        <w:rPr>
          <w:lang w:eastAsia="zh-CN"/>
        </w:rPr>
        <w:t>Gotel</w:t>
      </w:r>
      <w:proofErr w:type="spellEnd"/>
      <w:r w:rsidRPr="00BA0E11">
        <w:rPr>
          <w:lang w:eastAsia="zh-CN"/>
        </w:rPr>
        <w:t xml:space="preserve">, O., Cleland-Huang, J., Hayes, J. H., </w:t>
      </w:r>
      <w:proofErr w:type="spellStart"/>
      <w:r w:rsidRPr="00BA0E11">
        <w:rPr>
          <w:lang w:eastAsia="zh-CN"/>
        </w:rPr>
        <w:t>Zisman</w:t>
      </w:r>
      <w:proofErr w:type="spellEnd"/>
      <w:r w:rsidRPr="00BA0E11">
        <w:rPr>
          <w:lang w:eastAsia="zh-CN"/>
        </w:rPr>
        <w:t xml:space="preserve">, A., </w:t>
      </w:r>
      <w:proofErr w:type="spellStart"/>
      <w:r w:rsidRPr="00BA0E11">
        <w:rPr>
          <w:lang w:eastAsia="zh-CN"/>
        </w:rPr>
        <w:t>Egyed</w:t>
      </w:r>
      <w:proofErr w:type="spellEnd"/>
      <w:r w:rsidRPr="00BA0E11">
        <w:rPr>
          <w:lang w:eastAsia="zh-CN"/>
        </w:rPr>
        <w:t xml:space="preserve">, A., </w:t>
      </w:r>
      <w:proofErr w:type="spellStart"/>
      <w:r w:rsidRPr="00BA0E11">
        <w:rPr>
          <w:lang w:eastAsia="zh-CN"/>
        </w:rPr>
        <w:t>Grünbacher</w:t>
      </w:r>
      <w:proofErr w:type="spellEnd"/>
      <w:r w:rsidRPr="00BA0E11">
        <w:rPr>
          <w:lang w:eastAsia="zh-CN"/>
        </w:rPr>
        <w:t xml:space="preserve">, P., ... &amp; </w:t>
      </w:r>
      <w:proofErr w:type="spellStart"/>
      <w:r w:rsidRPr="00BA0E11">
        <w:rPr>
          <w:lang w:eastAsia="zh-CN"/>
        </w:rPr>
        <w:t>Maletic</w:t>
      </w:r>
      <w:proofErr w:type="spellEnd"/>
      <w:r w:rsidRPr="00BA0E11">
        <w:rPr>
          <w:lang w:eastAsia="zh-CN"/>
        </w:rPr>
        <w:t xml:space="preserve">, J. (2012). The Grand Challenge of Traceability (v1. 0). </w:t>
      </w:r>
      <w:r w:rsidRPr="00BA0E11">
        <w:rPr>
          <w:i/>
          <w:iCs/>
          <w:lang w:eastAsia="zh-CN"/>
        </w:rPr>
        <w:t>Software and Systems Traceability</w:t>
      </w:r>
      <w:r w:rsidRPr="00BA0E11">
        <w:rPr>
          <w:lang w:eastAsia="zh-CN"/>
        </w:rPr>
        <w:t>, 343-409.</w:t>
      </w:r>
    </w:p>
    <w:p w14:paraId="7A29D54A" w14:textId="77777777" w:rsidR="000D527C" w:rsidRPr="00BA0E11" w:rsidRDefault="000D527C" w:rsidP="000D527C">
      <w:pPr>
        <w:pStyle w:val="References"/>
        <w:tabs>
          <w:tab w:val="clear" w:pos="926"/>
        </w:tabs>
        <w:rPr>
          <w:lang w:eastAsia="zh-CN"/>
        </w:rPr>
      </w:pPr>
      <w:r w:rsidRPr="00BA0E11">
        <w:rPr>
          <w:lang w:eastAsia="zh-CN"/>
        </w:rPr>
        <w:t xml:space="preserve">Cleland-Huang, J., </w:t>
      </w:r>
      <w:proofErr w:type="spellStart"/>
      <w:r w:rsidRPr="00BA0E11">
        <w:rPr>
          <w:lang w:eastAsia="zh-CN"/>
        </w:rPr>
        <w:t>Czauderna</w:t>
      </w:r>
      <w:proofErr w:type="spellEnd"/>
      <w:r w:rsidRPr="00BA0E11">
        <w:rPr>
          <w:lang w:eastAsia="zh-CN"/>
        </w:rPr>
        <w:t xml:space="preserve">, A., </w:t>
      </w:r>
      <w:proofErr w:type="spellStart"/>
      <w:r w:rsidRPr="00BA0E11">
        <w:rPr>
          <w:lang w:eastAsia="zh-CN"/>
        </w:rPr>
        <w:t>Dekhtyar</w:t>
      </w:r>
      <w:proofErr w:type="spellEnd"/>
      <w:r w:rsidRPr="00BA0E11">
        <w:rPr>
          <w:lang w:eastAsia="zh-CN"/>
        </w:rPr>
        <w:t xml:space="preserve">, A., </w:t>
      </w:r>
      <w:proofErr w:type="spellStart"/>
      <w:r w:rsidRPr="00BA0E11">
        <w:rPr>
          <w:lang w:eastAsia="zh-CN"/>
        </w:rPr>
        <w:t>Gotel</w:t>
      </w:r>
      <w:proofErr w:type="spellEnd"/>
      <w:r w:rsidRPr="00BA0E11">
        <w:rPr>
          <w:lang w:eastAsia="zh-CN"/>
        </w:rPr>
        <w:t xml:space="preserve">, O., Hayes, J. H., Keenan, E., ... &amp; </w:t>
      </w:r>
      <w:proofErr w:type="spellStart"/>
      <w:r w:rsidRPr="00BA0E11">
        <w:rPr>
          <w:lang w:eastAsia="zh-CN"/>
        </w:rPr>
        <w:t>Maeder</w:t>
      </w:r>
      <w:proofErr w:type="spellEnd"/>
      <w:r w:rsidRPr="00BA0E11">
        <w:rPr>
          <w:lang w:eastAsia="zh-CN"/>
        </w:rPr>
        <w:t xml:space="preserve">, P. (2011, May). Grand challenges, benchmarks, and </w:t>
      </w:r>
      <w:proofErr w:type="spellStart"/>
      <w:r w:rsidRPr="00BA0E11">
        <w:rPr>
          <w:lang w:eastAsia="zh-CN"/>
        </w:rPr>
        <w:t>tracelab</w:t>
      </w:r>
      <w:proofErr w:type="spellEnd"/>
      <w:r w:rsidRPr="00BA0E11">
        <w:rPr>
          <w:lang w:eastAsia="zh-CN"/>
        </w:rPr>
        <w:t xml:space="preserve">: Developing infrastructure for the software traceability research community. In </w:t>
      </w:r>
      <w:r w:rsidRPr="00BA0E11">
        <w:rPr>
          <w:i/>
          <w:iCs/>
          <w:lang w:eastAsia="zh-CN"/>
        </w:rPr>
        <w:t>Proceedings of the 6th International Workshop on Traceability in Emerging Forms of Software Engineering</w:t>
      </w:r>
      <w:r w:rsidRPr="00BA0E11">
        <w:rPr>
          <w:lang w:eastAsia="zh-CN"/>
        </w:rPr>
        <w:t xml:space="preserve"> (pp. 17-23). ACM.</w:t>
      </w:r>
    </w:p>
    <w:p w14:paraId="31E864FB" w14:textId="77777777" w:rsidR="000D527C" w:rsidRPr="00BA0E11" w:rsidRDefault="000D527C" w:rsidP="000D527C">
      <w:pPr>
        <w:pStyle w:val="References"/>
        <w:tabs>
          <w:tab w:val="clear" w:pos="926"/>
        </w:tabs>
        <w:rPr>
          <w:lang w:eastAsia="zh-CN"/>
        </w:rPr>
      </w:pPr>
      <w:r w:rsidRPr="00BA0E11">
        <w:rPr>
          <w:lang w:eastAsia="zh-CN"/>
        </w:rPr>
        <w:lastRenderedPageBreak/>
        <w:t xml:space="preserve">Keenan, E., </w:t>
      </w:r>
      <w:proofErr w:type="spellStart"/>
      <w:r w:rsidRPr="00BA0E11">
        <w:rPr>
          <w:lang w:eastAsia="zh-CN"/>
        </w:rPr>
        <w:t>Czauderna</w:t>
      </w:r>
      <w:proofErr w:type="spellEnd"/>
      <w:r w:rsidRPr="00BA0E11">
        <w:rPr>
          <w:lang w:eastAsia="zh-CN"/>
        </w:rPr>
        <w:t xml:space="preserve">, A., Leach, G., Cleland-Huang, J., Shin, Y., Moritz, E., ... &amp; Hearn, D. (2012, June). </w:t>
      </w:r>
      <w:proofErr w:type="spellStart"/>
      <w:r w:rsidRPr="00BA0E11">
        <w:rPr>
          <w:lang w:eastAsia="zh-CN"/>
        </w:rPr>
        <w:t>Tracelab</w:t>
      </w:r>
      <w:proofErr w:type="spellEnd"/>
      <w:r w:rsidRPr="00BA0E11">
        <w:rPr>
          <w:lang w:eastAsia="zh-CN"/>
        </w:rPr>
        <w:t xml:space="preserve">: An experimental workbench for equipping researchers to innovate, synthesize, and comparatively evaluate traceability solutions. In </w:t>
      </w:r>
      <w:r w:rsidRPr="00BA0E11">
        <w:rPr>
          <w:i/>
          <w:iCs/>
          <w:lang w:eastAsia="zh-CN"/>
        </w:rPr>
        <w:t>Proceedings of the 2012 International Conference on Software Engineering</w:t>
      </w:r>
      <w:r w:rsidRPr="00BA0E11">
        <w:rPr>
          <w:lang w:eastAsia="zh-CN"/>
        </w:rPr>
        <w:t xml:space="preserve"> (pp. 1375-1378). IEEE Press.</w:t>
      </w:r>
    </w:p>
    <w:p w14:paraId="3B76B6A5" w14:textId="77777777" w:rsidR="000D527C" w:rsidRPr="00EE4848" w:rsidRDefault="000D527C" w:rsidP="000D527C">
      <w:pPr>
        <w:pStyle w:val="References"/>
        <w:numPr>
          <w:ilvl w:val="0"/>
          <w:numId w:val="0"/>
        </w:numPr>
        <w:ind w:left="360"/>
      </w:pPr>
    </w:p>
    <w:p w14:paraId="54499A07" w14:textId="77777777" w:rsidR="000D527C" w:rsidRDefault="000D527C" w:rsidP="000D527C">
      <w:pPr>
        <w:pStyle w:val="References"/>
        <w:numPr>
          <w:ilvl w:val="0"/>
          <w:numId w:val="0"/>
        </w:numPr>
        <w:jc w:val="center"/>
        <w:rPr>
          <w:b/>
          <w:smallCaps/>
          <w:sz w:val="20"/>
        </w:rPr>
      </w:pPr>
      <w:r>
        <w:rPr>
          <w:b/>
          <w:smallCaps/>
          <w:sz w:val="20"/>
        </w:rPr>
        <w:t>biographies</w:t>
      </w:r>
    </w:p>
    <w:p w14:paraId="26A6E054" w14:textId="77777777" w:rsidR="000D527C" w:rsidRDefault="000D527C" w:rsidP="000D527C">
      <w:pPr>
        <w:pStyle w:val="References"/>
        <w:numPr>
          <w:ilvl w:val="0"/>
          <w:numId w:val="0"/>
        </w:numPr>
        <w:rPr>
          <w:i/>
        </w:rPr>
      </w:pPr>
    </w:p>
    <w:p w14:paraId="6AF8AB90" w14:textId="77777777" w:rsidR="000D527C" w:rsidRDefault="000D527C" w:rsidP="000D527C">
      <w:pPr>
        <w:pStyle w:val="FigureCaption0"/>
        <w:rPr>
          <w:b w:val="0"/>
          <w:bCs/>
        </w:rPr>
      </w:pPr>
      <w:r>
        <w:rPr>
          <w:noProof/>
        </w:rPr>
        <mc:AlternateContent>
          <mc:Choice Requires="wps">
            <w:drawing>
              <wp:anchor distT="0" distB="0" distL="114300" distR="114300" simplePos="0" relativeHeight="251659264" behindDoc="0" locked="0" layoutInCell="1" allowOverlap="0" wp14:anchorId="60B41AFB" wp14:editId="787BFA2E">
                <wp:simplePos x="0" y="0"/>
                <wp:positionH relativeFrom="column">
                  <wp:align>left</wp:align>
                </wp:positionH>
                <wp:positionV relativeFrom="paragraph">
                  <wp:posOffset>27305</wp:posOffset>
                </wp:positionV>
                <wp:extent cx="825500" cy="709930"/>
                <wp:effectExtent l="0" t="0" r="38100" b="26670"/>
                <wp:wrapSquare wrapText="right"/>
                <wp:docPr id="2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00" cy="709930"/>
                        </a:xfrm>
                        <a:prstGeom prst="rect">
                          <a:avLst/>
                        </a:prstGeom>
                        <a:solidFill>
                          <a:srgbClr val="FFFFFF"/>
                        </a:solidFill>
                        <a:ln w="9525">
                          <a:solidFill>
                            <a:srgbClr val="000000"/>
                          </a:solidFill>
                          <a:miter lim="800000"/>
                          <a:headEnd/>
                          <a:tailEnd/>
                        </a:ln>
                      </wps:spPr>
                      <wps:txbx>
                        <w:txbxContent>
                          <w:p w14:paraId="7EC561A1" w14:textId="77777777" w:rsidR="00E0209B" w:rsidRDefault="00E0209B" w:rsidP="000D527C">
                            <w:pPr>
                              <w:jc w:val="center"/>
                            </w:pPr>
                            <w:r>
                              <w:rPr>
                                <w:i/>
                                <w:noProof/>
                              </w:rPr>
                              <w:drawing>
                                <wp:inline distT="0" distB="0" distL="0" distR="0" wp14:anchorId="2CC24A71" wp14:editId="34AE8CB2">
                                  <wp:extent cx="633614" cy="609244"/>
                                  <wp:effectExtent l="0" t="0" r="0" b="635"/>
                                  <wp:docPr id="10" name="Picture 10" descr="C:\Users\Christian Adriano\Pictures\ImageMagic_110212_171713\SunSetCloseIlhaCardoso_LowRe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n Adriano\Pictures\ImageMagic_110212_171713\SunSetCloseIlhaCardoso_LowResolu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903" cy="609522"/>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left:0;text-align:left;margin-left:0;margin-top:2.15pt;width:65pt;height:55.9pt;z-index:251659264;visibility:visible;mso-wrap-style:non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" o:allowoverlap="f">
                <v:textbox style="mso-fit-shape-to-text:t">
                  <w:txbxContent>
                    <w:p w14:paraId="7EC561A1" w14:textId="77777777" w:rsidR="00E0209B" w:rsidRDefault="00E0209B" w:rsidP="000D527C">
                      <w:pPr>
                        <w:jc w:val="center"/>
                      </w:pPr>
                      <w:r>
                        <w:rPr>
                          <w:i/>
                          <w:noProof/>
                        </w:rPr>
                        <w:drawing>
                          <wp:inline distT="0" distB="0" distL="0" distR="0" wp14:anchorId="2CC24A71" wp14:editId="34AE8CB2">
                            <wp:extent cx="633614" cy="609244"/>
                            <wp:effectExtent l="0" t="0" r="0" b="635"/>
                            <wp:docPr id="10" name="Picture 10" descr="C:\Users\Christian Adriano\Pictures\ImageMagic_110212_171713\SunSetCloseIlhaCardoso_LowRe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n Adriano\Pictures\ImageMagic_110212_171713\SunSetCloseIlhaCardoso_LowResolu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903" cy="609522"/>
                                    </a:xfrm>
                                    <a:prstGeom prst="rect">
                                      <a:avLst/>
                                    </a:prstGeom>
                                    <a:noFill/>
                                    <a:ln>
                                      <a:noFill/>
                                    </a:ln>
                                  </pic:spPr>
                                </pic:pic>
                              </a:graphicData>
                            </a:graphic>
                          </wp:inline>
                        </w:drawing>
                      </w:r>
                    </w:p>
                  </w:txbxContent>
                </v:textbox>
                <w10:wrap type="square" side="right"/>
              </v:rect>
            </w:pict>
          </mc:Fallback>
        </mc:AlternateContent>
      </w:r>
      <w:r>
        <w:t>Christian M. Adriano</w:t>
      </w:r>
      <w:r>
        <w:rPr>
          <w:b w:val="0"/>
          <w:bCs/>
        </w:rPr>
        <w:t xml:space="preserve"> holds a bachelor and a master in Computer Engineering from State University of Campinas. He is currently a PhD student at the University of California Irvine. Christian has maintained a Project Management Professional credential since 2008 and has more than ten years of experience in deve</w:t>
      </w:r>
      <w:r>
        <w:rPr>
          <w:b w:val="0"/>
          <w:bCs/>
        </w:rPr>
        <w:t>l</w:t>
      </w:r>
      <w:r>
        <w:rPr>
          <w:b w:val="0"/>
          <w:bCs/>
        </w:rPr>
        <w:t>oping software for banking sector.</w:t>
      </w:r>
    </w:p>
    <w:p w14:paraId="60DAA43A" w14:textId="77777777" w:rsidR="000D527C" w:rsidRDefault="000D527C" w:rsidP="000D527C">
      <w:pPr>
        <w:pStyle w:val="References"/>
        <w:numPr>
          <w:ilvl w:val="0"/>
          <w:numId w:val="0"/>
        </w:numPr>
        <w:rPr>
          <w:i/>
        </w:rPr>
      </w:pPr>
    </w:p>
    <w:p w14:paraId="3EDB3B15" w14:textId="77777777" w:rsidR="000D527C" w:rsidRDefault="000D527C" w:rsidP="000D527C">
      <w:pPr>
        <w:pStyle w:val="ReferenceHead"/>
        <w:jc w:val="left"/>
        <w:rPr>
          <w:b w:val="0"/>
          <w:bCs/>
        </w:rPr>
      </w:pPr>
    </w:p>
    <w:p w14:paraId="7B7671B0" w14:textId="77777777" w:rsidR="00821AE6" w:rsidRPr="00550530" w:rsidRDefault="00821AE6" w:rsidP="00550530">
      <w:pPr>
        <w:rPr>
          <w:lang w:val="de-DE"/>
        </w:rPr>
      </w:pPr>
    </w:p>
    <w:sectPr w:rsidR="00821AE6" w:rsidRPr="00550530" w:rsidSect="00250774">
      <w:headerReference w:type="default" r:id="rId22"/>
      <w:pgSz w:w="11906" w:h="16838" w:code="9"/>
      <w:pgMar w:top="2948" w:right="2494" w:bottom="2948" w:left="2494" w:header="2381" w:footer="2324"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vv" w:date="2013-09-18T09:29:00Z" w:initials="v">
    <w:p w14:paraId="47399F3C" w14:textId="77777777" w:rsidR="00E0209B" w:rsidRDefault="00E0209B" w:rsidP="000D527C">
      <w:pPr>
        <w:pStyle w:val="CommentText"/>
      </w:pPr>
      <w:r>
        <w:rPr>
          <w:rStyle w:val="CommentReference"/>
        </w:rPr>
        <w:annotationRef/>
      </w:r>
      <w:r>
        <w:t>Stabilization is the conve</w:t>
      </w:r>
      <w:r>
        <w:t>r</w:t>
      </w:r>
      <w:r>
        <w:t xml:space="preserve">gence </w:t>
      </w:r>
      <w:proofErr w:type="gramStart"/>
      <w:r>
        <w:t>of  the</w:t>
      </w:r>
      <w:proofErr w:type="gramEnd"/>
      <w:r>
        <w:t xml:space="preserve"> balance of opened defects minus fixed defects. The rate of this convergence varies based on how testing and fixing efforts are synchronized.</w:t>
      </w:r>
    </w:p>
  </w:comment>
  <w:comment w:id="1" w:author="Birgit Penzenstadler" w:date="2013-09-18T09:29:00Z" w:initials="BP">
    <w:p w14:paraId="089EA9A0" w14:textId="77777777" w:rsidR="00E0209B" w:rsidRDefault="00E0209B" w:rsidP="000D527C">
      <w:pPr>
        <w:pStyle w:val="CommentText"/>
      </w:pPr>
      <w:r>
        <w:rPr>
          <w:rStyle w:val="CommentReference"/>
        </w:rPr>
        <w:annotationRef/>
      </w:r>
      <w:r>
        <w:t>Maybe “for Stable Systems” instead? I’m not sure what conveys the mea</w:t>
      </w:r>
      <w:r>
        <w:t>n</w:t>
      </w:r>
      <w:r>
        <w:t>ing best.</w:t>
      </w:r>
    </w:p>
  </w:comment>
  <w:comment w:id="2" w:author="Birgit Penzenstadler" w:date="2013-09-18T09:49:00Z" w:initials="BP">
    <w:p w14:paraId="49DE1705" w14:textId="77777777" w:rsidR="00E0209B" w:rsidRDefault="00E0209B" w:rsidP="000D527C">
      <w:pPr>
        <w:pStyle w:val="CommentText"/>
      </w:pPr>
      <w:r>
        <w:rPr>
          <w:rStyle w:val="CommentReference"/>
        </w:rPr>
        <w:annotationRef/>
      </w:r>
      <w:r>
        <w:t>This is the structured a</w:t>
      </w:r>
      <w:r>
        <w:t>b</w:t>
      </w:r>
      <w:r>
        <w:t>stract I was talking about. I only rearranged a bit so far.</w:t>
      </w:r>
    </w:p>
    <w:p w14:paraId="682607FC" w14:textId="77777777" w:rsidR="00E0209B" w:rsidRDefault="00E0209B" w:rsidP="000D527C">
      <w:pPr>
        <w:pStyle w:val="CommentText"/>
      </w:pPr>
      <w:r>
        <w:t xml:space="preserve">See </w:t>
      </w:r>
    </w:p>
    <w:p w14:paraId="160D4157" w14:textId="5901A5D3" w:rsidR="00E0209B" w:rsidRDefault="00E0209B" w:rsidP="000D527C">
      <w:pPr>
        <w:pStyle w:val="CommentText"/>
      </w:pPr>
      <w:hyperlink r:id="rId1" w:history="1">
        <w:r w:rsidRPr="003604A2">
          <w:rPr>
            <w:rStyle w:val="Hyperlink"/>
          </w:rPr>
          <w:t>http://refsq.org/2014/author-instructions/</w:t>
        </w:r>
      </w:hyperlink>
    </w:p>
    <w:p w14:paraId="44BABA3F" w14:textId="77777777" w:rsidR="00E0209B" w:rsidRDefault="00E0209B" w:rsidP="000D527C">
      <w:pPr>
        <w:pStyle w:val="CommentText"/>
      </w:pPr>
    </w:p>
    <w:p w14:paraId="2F438331" w14:textId="2E622A9B" w:rsidR="00E0209B" w:rsidRDefault="00E0209B" w:rsidP="000D527C">
      <w:pPr>
        <w:pStyle w:val="CommentText"/>
      </w:pPr>
      <w:r>
        <w:t>And changed it to the conference template. Ugly format, thanks, Springer…</w:t>
      </w:r>
    </w:p>
    <w:p w14:paraId="0709473E" w14:textId="1F1A8CD4" w:rsidR="00E0209B" w:rsidRDefault="00E0209B" w:rsidP="000D527C">
      <w:pPr>
        <w:pStyle w:val="CommentText"/>
      </w:pPr>
      <w:r>
        <w:t>Anyways, we are 5 pages too long, so we have to look at how to rearrange what – because I think we can fit it into 15 pages if we rea</w:t>
      </w:r>
      <w:r>
        <w:t>r</w:t>
      </w:r>
      <w:r>
        <w:t>range graphics and tables into a more suitable format as they were optimized for two co</w:t>
      </w:r>
      <w:r>
        <w:t>l</w:t>
      </w:r>
      <w:r>
        <w:t>umns before.</w:t>
      </w:r>
    </w:p>
  </w:comment>
  <w:comment w:id="4" w:author="vv" w:date="2013-09-18T09:29:00Z" w:initials="v">
    <w:p w14:paraId="15906493" w14:textId="77777777" w:rsidR="00E0209B" w:rsidRDefault="00E0209B" w:rsidP="000D527C">
      <w:pPr>
        <w:pStyle w:val="CommentText"/>
      </w:pPr>
      <w:r>
        <w:rPr>
          <w:rStyle w:val="CommentReference"/>
        </w:rPr>
        <w:annotationRef/>
      </w:r>
      <w:r>
        <w:t>Are you sure this is true?</w:t>
      </w:r>
    </w:p>
  </w:comment>
  <w:comment w:id="5" w:author="Birgit Penzenstadler" w:date="2013-09-18T11:33:00Z" w:initials="BP">
    <w:p w14:paraId="08B11AB4" w14:textId="281E6B63" w:rsidR="00E0209B" w:rsidRDefault="00E0209B">
      <w:pPr>
        <w:pStyle w:val="CommentText"/>
      </w:pPr>
      <w:r>
        <w:rPr>
          <w:rStyle w:val="CommentReference"/>
        </w:rPr>
        <w:annotationRef/>
      </w:r>
      <w:r>
        <w:t>Before moving on to the outline, exactly here we should add one or two se</w:t>
      </w:r>
      <w:r>
        <w:t>n</w:t>
      </w:r>
      <w:r>
        <w:t>tences on what you contribution is. And the impact that it has. Very important.</w:t>
      </w:r>
    </w:p>
  </w:comment>
  <w:comment w:id="6" w:author="Birgit Penzenstadler" w:date="2013-09-18T11:26:00Z" w:initials="BP">
    <w:p w14:paraId="56E6D31C" w14:textId="1B3CF666" w:rsidR="00E0209B" w:rsidRDefault="00E0209B">
      <w:pPr>
        <w:pStyle w:val="CommentText"/>
      </w:pPr>
      <w:r>
        <w:rPr>
          <w:rStyle w:val="CommentReference"/>
        </w:rPr>
        <w:annotationRef/>
      </w:r>
      <w:r>
        <w:t>Which case study?</w:t>
      </w:r>
    </w:p>
    <w:p w14:paraId="0D33E74C" w14:textId="67A6E641" w:rsidR="00E0209B" w:rsidRDefault="00E0209B">
      <w:pPr>
        <w:pStyle w:val="CommentText"/>
      </w:pPr>
      <w:r>
        <w:t>I know I know, but if all of a sudden a hea</w:t>
      </w:r>
      <w:r>
        <w:t>d</w:t>
      </w:r>
      <w:r>
        <w:t>line appears that says “Results from the case study” that comes as a surprise.</w:t>
      </w:r>
    </w:p>
    <w:p w14:paraId="14359BCE" w14:textId="07C5D9E1" w:rsidR="00E0209B" w:rsidRDefault="00E0209B">
      <w:pPr>
        <w:pStyle w:val="CommentText"/>
      </w:pPr>
      <w:r>
        <w:t>Maybe call it “Results from State of the Pra</w:t>
      </w:r>
      <w:r>
        <w:t>c</w:t>
      </w:r>
      <w:r>
        <w:t>tice Survey” or something like that?</w:t>
      </w:r>
    </w:p>
  </w:comment>
  <w:comment w:id="7" w:author="Birgit Penzenstadler" w:date="2013-09-18T11:27:00Z" w:initials="BP">
    <w:p w14:paraId="4C445126" w14:textId="7E43DDEF" w:rsidR="00E0209B" w:rsidRDefault="00E0209B">
      <w:pPr>
        <w:pStyle w:val="CommentText"/>
      </w:pPr>
      <w:r>
        <w:rPr>
          <w:rStyle w:val="CommentReference"/>
        </w:rPr>
        <w:annotationRef/>
      </w:r>
      <w:r>
        <w:t>We should try to reformat these figures (3,4,5) so there are two next to each other in the column, otherwise they eat up to much space.</w:t>
      </w:r>
    </w:p>
  </w:comment>
  <w:comment w:id="8" w:author="vv" w:date="2013-09-18T09:29:00Z" w:initials="v">
    <w:p w14:paraId="5F6F1732" w14:textId="77777777" w:rsidR="00E0209B" w:rsidRDefault="00E0209B" w:rsidP="000D527C">
      <w:pPr>
        <w:pStyle w:val="CommentText"/>
      </w:pPr>
      <w:r>
        <w:rPr>
          <w:rStyle w:val="CommentReference"/>
        </w:rPr>
        <w:annotationRef/>
      </w:r>
      <w:r>
        <w:t>How?</w:t>
      </w:r>
    </w:p>
  </w:comment>
  <w:comment w:id="9" w:author="vv" w:date="2013-09-18T09:29:00Z" w:initials="v">
    <w:p w14:paraId="43D9B10E" w14:textId="77777777" w:rsidR="00E0209B" w:rsidRDefault="00E0209B" w:rsidP="000D527C">
      <w:pPr>
        <w:pStyle w:val="CommentText"/>
      </w:pPr>
      <w:r>
        <w:rPr>
          <w:rStyle w:val="CommentReference"/>
        </w:rPr>
        <w:annotationRef/>
      </w:r>
      <w:r>
        <w:t>What is optimal?</w:t>
      </w:r>
    </w:p>
  </w:comment>
  <w:comment w:id="10" w:author="vv" w:date="2013-09-18T09:29:00Z" w:initials="v">
    <w:p w14:paraId="116A4267" w14:textId="77777777" w:rsidR="00E0209B" w:rsidRDefault="00E0209B" w:rsidP="000D527C">
      <w:pPr>
        <w:pStyle w:val="CommentText"/>
      </w:pPr>
      <w:r>
        <w:rPr>
          <w:rStyle w:val="CommentReference"/>
        </w:rPr>
        <w:annotationRef/>
      </w:r>
      <w:r>
        <w:t>Too metaphorical. Need to set your 10 questions.</w:t>
      </w:r>
    </w:p>
  </w:comment>
  <w:comment w:id="11" w:author="Birgit Penzenstadler" w:date="2013-09-18T11:31:00Z" w:initials="BP">
    <w:p w14:paraId="689F4CE8" w14:textId="1BCDED17" w:rsidR="00E0209B" w:rsidRDefault="00E0209B">
      <w:pPr>
        <w:pStyle w:val="CommentText"/>
      </w:pPr>
      <w:r>
        <w:rPr>
          <w:rStyle w:val="CommentReference"/>
        </w:rPr>
        <w:annotationRef/>
      </w:r>
      <w:r>
        <w:t>I agree. Furthermore, this section appears a little lonely and so far the sections do not lead to one another. We need a continuous flow of the storyline. I would tend to combine sections 3 and 4.</w:t>
      </w:r>
    </w:p>
  </w:comment>
  <w:comment w:id="13" w:author="Birgit Penzenstadler" w:date="2013-09-18T11:29:00Z" w:initials="BP">
    <w:p w14:paraId="6A94BEAB" w14:textId="5967CD84" w:rsidR="00E0209B" w:rsidRDefault="00E0209B">
      <w:pPr>
        <w:pStyle w:val="CommentText"/>
      </w:pPr>
      <w:r>
        <w:rPr>
          <w:rStyle w:val="CommentReference"/>
        </w:rPr>
        <w:annotationRef/>
      </w:r>
      <w:r>
        <w:t>Will probably have to shorten this survey to be able to remain within the page limit</w:t>
      </w:r>
    </w:p>
  </w:comment>
  <w:comment w:id="18" w:author="vv" w:date="2013-09-18T09:29:00Z" w:initials="v">
    <w:p w14:paraId="34821481" w14:textId="77777777" w:rsidR="00E0209B" w:rsidRDefault="00E0209B" w:rsidP="000D527C">
      <w:pPr>
        <w:pStyle w:val="CommentText"/>
      </w:pPr>
      <w:r>
        <w:rPr>
          <w:rStyle w:val="CommentReference"/>
        </w:rPr>
        <w:annotationRef/>
      </w:r>
      <w:r>
        <w:t>Right</w:t>
      </w:r>
    </w:p>
  </w:comment>
  <w:comment w:id="21" w:author="vv" w:date="2013-09-18T09:29:00Z" w:initials="v">
    <w:p w14:paraId="7D595D58" w14:textId="77777777" w:rsidR="00E0209B" w:rsidRDefault="00E0209B" w:rsidP="000D527C">
      <w:pPr>
        <w:pStyle w:val="CommentText"/>
      </w:pPr>
      <w:r>
        <w:rPr>
          <w:rStyle w:val="CommentReference"/>
        </w:rPr>
        <w:annotationRef/>
      </w:r>
      <w:r>
        <w:t>Too big assumption.</w:t>
      </w:r>
    </w:p>
  </w:comment>
  <w:comment w:id="23" w:author="vv" w:date="2013-09-18T09:29:00Z" w:initials="v">
    <w:p w14:paraId="685EF9EB" w14:textId="77777777" w:rsidR="00E0209B" w:rsidRDefault="00E0209B" w:rsidP="000D527C">
      <w:pPr>
        <w:pStyle w:val="CommentText"/>
      </w:pPr>
      <w:r>
        <w:rPr>
          <w:rStyle w:val="CommentReference"/>
        </w:rPr>
        <w:annotationRef/>
      </w:r>
      <w:r>
        <w:t>Missing a concrete scena</w:t>
      </w:r>
      <w:r>
        <w:t>r</w:t>
      </w:r>
      <w:r>
        <w:t>io.</w:t>
      </w:r>
    </w:p>
  </w:comment>
  <w:comment w:id="24" w:author="Birgit Penzenstadler" w:date="2013-09-18T11:32:00Z" w:initials="BP">
    <w:p w14:paraId="71D24E12" w14:textId="460D5635" w:rsidR="00E0209B" w:rsidRDefault="00E0209B">
      <w:pPr>
        <w:pStyle w:val="CommentText"/>
      </w:pPr>
      <w:r>
        <w:rPr>
          <w:rStyle w:val="CommentReference"/>
        </w:rPr>
        <w:annotationRef/>
      </w:r>
      <w:r>
        <w:t>This is stating your contr</w:t>
      </w:r>
      <w:r>
        <w:t>i</w:t>
      </w:r>
      <w:r>
        <w:t>bution. This is important, but seems rather late in the paper. I feel that there should be a par</w:t>
      </w:r>
      <w:r>
        <w:t>a</w:t>
      </w:r>
      <w:r>
        <w:t>graph on this in the intro.</w:t>
      </w:r>
    </w:p>
  </w:comment>
  <w:comment w:id="26" w:author="Birgit Penzenstadler" w:date="2013-09-18T11:35:00Z" w:initials="BP">
    <w:p w14:paraId="0B25298E" w14:textId="5AADEEAA" w:rsidR="00E0209B" w:rsidRDefault="00E0209B">
      <w:pPr>
        <w:pStyle w:val="CommentText"/>
      </w:pPr>
      <w:r>
        <w:rPr>
          <w:rStyle w:val="CommentReference"/>
        </w:rPr>
        <w:annotationRef/>
      </w:r>
      <w:r>
        <w:t>Specify. Is it right to call it a “Traceability Model”. Furthermore, I would combine sections 5 and 6 and make 5.1 “The Goals and Requirements for the Traceability Model”</w:t>
      </w:r>
    </w:p>
  </w:comment>
  <w:comment w:id="28" w:author="vv" w:date="2013-09-18T09:29:00Z" w:initials="v">
    <w:p w14:paraId="1EA69D71" w14:textId="77777777" w:rsidR="00E0209B" w:rsidRDefault="00E0209B" w:rsidP="000D527C">
      <w:pPr>
        <w:pStyle w:val="CommentText"/>
      </w:pPr>
      <w:r>
        <w:rPr>
          <w:rStyle w:val="CommentReference"/>
        </w:rPr>
        <w:annotationRef/>
      </w:r>
      <w:r>
        <w:t>WHY?</w:t>
      </w:r>
    </w:p>
  </w:comment>
  <w:comment w:id="29" w:author="Birgit Penzenstadler" w:date="2013-09-18T11:36:00Z" w:initials="BP">
    <w:p w14:paraId="5DA9C433" w14:textId="4C77835C" w:rsidR="00E0209B" w:rsidRDefault="00E0209B">
      <w:pPr>
        <w:pStyle w:val="CommentText"/>
      </w:pPr>
      <w:r>
        <w:rPr>
          <w:rStyle w:val="CommentReference"/>
        </w:rPr>
        <w:annotationRef/>
      </w:r>
      <w:r>
        <w:t>The “WHY” is a good point. Where is the rationale for all these r</w:t>
      </w:r>
      <w:r>
        <w:t>e</w:t>
      </w:r>
      <w:r>
        <w:t>quirements? It should be stated briefly for each of them. We should discuss that. Maybe you can even only refer to the survey in the intr</w:t>
      </w:r>
      <w:r>
        <w:t>o</w:t>
      </w:r>
      <w:r>
        <w:t>ductory sentence of the section but there needs to be a “source“ for the elicited goals.</w:t>
      </w:r>
    </w:p>
  </w:comment>
  <w:comment w:id="30" w:author="vv" w:date="2013-09-18T09:29:00Z" w:initials="v">
    <w:p w14:paraId="78F2AF32" w14:textId="77777777" w:rsidR="00E0209B" w:rsidRDefault="00E0209B" w:rsidP="000D527C">
      <w:pPr>
        <w:pStyle w:val="CommentText"/>
      </w:pPr>
      <w:r>
        <w:rPr>
          <w:rStyle w:val="CommentReference"/>
        </w:rPr>
        <w:annotationRef/>
      </w:r>
      <w:r>
        <w:t>Why?</w:t>
      </w:r>
    </w:p>
  </w:comment>
  <w:comment w:id="32" w:author="Birgit Penzenstadler" w:date="2013-09-18T11:38:00Z" w:initials="BP">
    <w:p w14:paraId="35A184C1" w14:textId="01D82337" w:rsidR="00F76CF1" w:rsidRDefault="00F76CF1">
      <w:pPr>
        <w:pStyle w:val="CommentText"/>
      </w:pPr>
      <w:r>
        <w:rPr>
          <w:rStyle w:val="CommentReference"/>
        </w:rPr>
        <w:annotationRef/>
      </w:r>
      <w:r>
        <w:t>I see the general i</w:t>
      </w:r>
      <w:r>
        <w:t>m</w:t>
      </w:r>
      <w:r>
        <w:t>portance of this section, but maybe it can be shortened. I think that everybody can see that all of these limitations would take the work too far to be realistic.</w:t>
      </w:r>
    </w:p>
  </w:comment>
  <w:comment w:id="33" w:author="vv" w:date="2013-09-18T09:29:00Z" w:initials="v">
    <w:p w14:paraId="11380562" w14:textId="77777777" w:rsidR="00E0209B" w:rsidRDefault="00E0209B" w:rsidP="000D527C">
      <w:pPr>
        <w:pStyle w:val="CommentText"/>
      </w:pPr>
      <w:r>
        <w:rPr>
          <w:rStyle w:val="CommentReference"/>
        </w:rPr>
        <w:annotationRef/>
      </w:r>
      <w:r>
        <w:t>Why? This is not realistic.</w:t>
      </w:r>
    </w:p>
  </w:comment>
  <w:comment w:id="34" w:author="vv" w:date="2013-09-18T09:29:00Z" w:initials="v">
    <w:p w14:paraId="2D332997" w14:textId="77777777" w:rsidR="00E0209B" w:rsidRDefault="00E0209B" w:rsidP="000D527C">
      <w:pPr>
        <w:pStyle w:val="CommentText"/>
      </w:pPr>
      <w:r>
        <w:rPr>
          <w:rStyle w:val="CommentReference"/>
        </w:rPr>
        <w:annotationRef/>
      </w:r>
      <w:r>
        <w:t>I didn’t understand it.</w:t>
      </w:r>
    </w:p>
  </w:comment>
  <w:comment w:id="36" w:author="Birgit Penzenstadler" w:date="2013-09-18T11:38:00Z" w:initials="BP">
    <w:p w14:paraId="5BCBA382" w14:textId="3AF7B8CD" w:rsidR="00F76CF1" w:rsidRDefault="00F76CF1">
      <w:pPr>
        <w:pStyle w:val="CommentText"/>
      </w:pPr>
      <w:r>
        <w:rPr>
          <w:rStyle w:val="CommentReference"/>
        </w:rPr>
        <w:annotationRef/>
      </w:r>
      <w:r>
        <w:t>As I said earlier, merge with Section 5</w:t>
      </w:r>
    </w:p>
  </w:comment>
  <w:comment w:id="38" w:author="vv" w:date="2013-09-18T09:29:00Z" w:initials="v">
    <w:p w14:paraId="1ECF470C" w14:textId="77777777" w:rsidR="00E0209B" w:rsidRDefault="00E0209B" w:rsidP="000D527C">
      <w:pPr>
        <w:pStyle w:val="CommentText"/>
      </w:pPr>
      <w:r>
        <w:rPr>
          <w:rStyle w:val="CommentReference"/>
        </w:rPr>
        <w:annotationRef/>
      </w:r>
      <w:r>
        <w:t>Is that feasible?</w:t>
      </w:r>
    </w:p>
  </w:comment>
  <w:comment w:id="47" w:author="Birgit Penzenstadler" w:date="2013-09-18T11:39:00Z" w:initials="BP">
    <w:p w14:paraId="4C795F4C" w14:textId="475DB9BF" w:rsidR="00F76CF1" w:rsidRDefault="00F76CF1">
      <w:pPr>
        <w:pStyle w:val="CommentText"/>
      </w:pPr>
      <w:r>
        <w:rPr>
          <w:rStyle w:val="CommentReference"/>
        </w:rPr>
        <w:annotationRef/>
      </w:r>
      <w:r>
        <w:t>Maybe put sections 6.4, 6.5 and 6.6 into tables instead?</w:t>
      </w:r>
    </w:p>
  </w:comment>
  <w:comment w:id="49" w:author="Birgit Penzenstadler" w:date="2013-09-18T09:47:00Z" w:initials="BP">
    <w:p w14:paraId="142377C7" w14:textId="13587CDC" w:rsidR="00E0209B" w:rsidRDefault="00E0209B">
      <w:pPr>
        <w:pStyle w:val="CommentText"/>
      </w:pPr>
      <w:r>
        <w:rPr>
          <w:rStyle w:val="CommentReference"/>
        </w:rPr>
        <w:annotationRef/>
      </w:r>
      <w:r>
        <w:t>This section needs to b</w:t>
      </w:r>
      <w:r>
        <w:t>e</w:t>
      </w:r>
      <w:r>
        <w:t>come more concise</w:t>
      </w:r>
    </w:p>
  </w:comment>
  <w:comment w:id="52" w:author="Birgit Penzenstadler" w:date="2013-09-18T11:41:00Z" w:initials="BP">
    <w:p w14:paraId="71ABAF46" w14:textId="16F781DB" w:rsidR="00F76CF1" w:rsidRDefault="00F76CF1">
      <w:pPr>
        <w:pStyle w:val="CommentText"/>
      </w:pPr>
      <w:r>
        <w:rPr>
          <w:rStyle w:val="CommentReference"/>
        </w:rPr>
        <w:annotationRef/>
      </w:r>
      <w:r>
        <w:t>What sample? From which Example? There should be an example, but this one is very abstract, maybe there is a way to make this a lot concreter?</w:t>
      </w:r>
    </w:p>
  </w:comment>
  <w:comment w:id="54" w:author="vv" w:date="2013-09-18T09:29:00Z" w:initials="v">
    <w:p w14:paraId="10E54BE3" w14:textId="77777777" w:rsidR="00E0209B" w:rsidRDefault="00E0209B" w:rsidP="000D527C">
      <w:pPr>
        <w:pStyle w:val="CommentText"/>
      </w:pPr>
      <w:r>
        <w:rPr>
          <w:rStyle w:val="CommentReference"/>
        </w:rPr>
        <w:annotationRef/>
      </w:r>
      <w:r>
        <w:t>How?</w:t>
      </w:r>
    </w:p>
  </w:comment>
  <w:comment w:id="57" w:author="vv" w:date="2013-09-18T09:29:00Z" w:initials="v">
    <w:p w14:paraId="479D039A" w14:textId="77777777" w:rsidR="00E0209B" w:rsidRDefault="00E0209B" w:rsidP="000D527C">
      <w:pPr>
        <w:pStyle w:val="CommentText"/>
      </w:pPr>
      <w:r>
        <w:rPr>
          <w:rStyle w:val="CommentReference"/>
        </w:rPr>
        <w:annotationRef/>
      </w:r>
      <w:r>
        <w:t>Parallelism</w:t>
      </w:r>
    </w:p>
  </w:comment>
  <w:comment w:id="66" w:author="vv" w:date="2013-09-18T09:29:00Z" w:initials="v">
    <w:p w14:paraId="6DA0175D" w14:textId="77777777" w:rsidR="00E0209B" w:rsidRDefault="00E0209B" w:rsidP="000D527C">
      <w:pPr>
        <w:pStyle w:val="CommentText"/>
      </w:pPr>
      <w:r>
        <w:rPr>
          <w:rStyle w:val="CommentReference"/>
        </w:rPr>
        <w:annotationRef/>
      </w:r>
    </w:p>
  </w:comment>
  <w:comment w:id="67" w:author="Birgit Penzenstadler" w:date="2013-09-18T11:42:00Z" w:initials="BP">
    <w:p w14:paraId="6208CF1C" w14:textId="680B2AFA" w:rsidR="00F76CF1" w:rsidRDefault="00F76CF1">
      <w:pPr>
        <w:pStyle w:val="CommentText"/>
      </w:pPr>
      <w:r>
        <w:rPr>
          <w:rStyle w:val="CommentReference"/>
        </w:rPr>
        <w:annotationRef/>
      </w:r>
      <w:r>
        <w:t>I would always have one sentence of summary in the conclusion. Many people get a quick overview of a paper by reading title and abstract, skimming the intro, and reading the conclusion, so your conclusion needs to repeat contribution and impact and round off with future work.</w:t>
      </w:r>
    </w:p>
  </w:comment>
  <w:comment w:id="68" w:author="Birgit Penzenstadler" w:date="2013-09-18T11:43:00Z" w:initials="BP">
    <w:p w14:paraId="0F7CA5D8" w14:textId="2D84BF83" w:rsidR="00F76CF1" w:rsidRDefault="00F76CF1">
      <w:pPr>
        <w:pStyle w:val="CommentText"/>
      </w:pPr>
      <w:r>
        <w:rPr>
          <w:rStyle w:val="CommentReference"/>
        </w:rPr>
        <w:annotationRef/>
      </w:r>
      <w:r>
        <w:t>Negative outcome = lim</w:t>
      </w:r>
      <w:r>
        <w:t>i</w:t>
      </w:r>
      <w:r>
        <w:t>tation?</w:t>
      </w:r>
    </w:p>
  </w:comment>
  <w:comment w:id="69" w:author="Birgit Penzenstadler" w:date="2013-09-18T11:41:00Z" w:initials="BP">
    <w:p w14:paraId="303D737E" w14:textId="6A5F3889" w:rsidR="00F76CF1" w:rsidRDefault="00F76CF1">
      <w:pPr>
        <w:pStyle w:val="CommentText"/>
      </w:pPr>
      <w:r>
        <w:rPr>
          <w:rStyle w:val="CommentReference"/>
        </w:rPr>
        <w:annotationRef/>
      </w:r>
      <w:r>
        <w:t>I agree</w:t>
      </w:r>
    </w:p>
  </w:comment>
  <w:comment w:id="70" w:author="Birgit Penzenstadler" w:date="2013-09-18T11:44:00Z" w:initials="BP">
    <w:p w14:paraId="088A69A8" w14:textId="77777777" w:rsidR="002365AF" w:rsidRDefault="002365AF">
      <w:pPr>
        <w:pStyle w:val="CommentText"/>
      </w:pPr>
      <w:r>
        <w:rPr>
          <w:rStyle w:val="CommentReference"/>
        </w:rPr>
        <w:annotationRef/>
      </w:r>
      <w:r>
        <w:t xml:space="preserve">50 references is a lot. </w:t>
      </w:r>
    </w:p>
    <w:p w14:paraId="584E712B" w14:textId="77777777" w:rsidR="002365AF" w:rsidRDefault="002365AF">
      <w:pPr>
        <w:pStyle w:val="CommentText"/>
      </w:pPr>
      <w:r>
        <w:t>Do you really find all these relevant to cite?</w:t>
      </w:r>
    </w:p>
    <w:p w14:paraId="10A43B1C" w14:textId="54586DAA" w:rsidR="002365AF" w:rsidRDefault="002365AF">
      <w:pPr>
        <w:pStyle w:val="CommentText"/>
      </w:pPr>
      <w:r>
        <w:t xml:space="preserve">If we shorten the survey of traceability, this list might also become a little shorter. </w:t>
      </w:r>
    </w:p>
    <w:p w14:paraId="250CDFA8" w14:textId="161D992F" w:rsidR="002365AF" w:rsidRDefault="002365AF">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C07D01" w14:textId="77777777" w:rsidR="00E0209B" w:rsidRDefault="00E0209B">
      <w:r>
        <w:separator/>
      </w:r>
    </w:p>
  </w:endnote>
  <w:endnote w:type="continuationSeparator" w:id="0">
    <w:p w14:paraId="68A01165" w14:textId="77777777" w:rsidR="00E0209B" w:rsidRDefault="00E02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3" w:usb1="080E0000" w:usb2="00000010" w:usb3="00000000" w:csb0="0004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2E48B9" w14:textId="77777777" w:rsidR="00E0209B" w:rsidRDefault="00E0209B" w:rsidP="009A40EA">
      <w:r>
        <w:separator/>
      </w:r>
    </w:p>
  </w:footnote>
  <w:footnote w:type="continuationSeparator" w:id="0">
    <w:p w14:paraId="1FE28D17" w14:textId="77777777" w:rsidR="00E0209B" w:rsidRPr="009A40EA" w:rsidRDefault="00E0209B" w:rsidP="009A40EA">
      <w:r>
        <w:separator/>
      </w:r>
    </w:p>
  </w:footnote>
  <w:footnote w:type="continuationNotice" w:id="1">
    <w:p w14:paraId="561FA4EB" w14:textId="77777777" w:rsidR="00E0209B" w:rsidRPr="00C26F77" w:rsidRDefault="00E0209B" w:rsidP="005B21D1">
      <w:pPr>
        <w:spacing w:line="20" w:lineRule="exact"/>
        <w:rPr>
          <w:lang w:val="de-DE"/>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712F7" w14:textId="77777777" w:rsidR="00E0209B" w:rsidRDefault="00E0209B">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5">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7">
    <w:nsid w:val="04F97A8D"/>
    <w:multiLevelType w:val="hybridMultilevel"/>
    <w:tmpl w:val="A3569E36"/>
    <w:lvl w:ilvl="0" w:tplc="04090001">
      <w:start w:val="1"/>
      <w:numFmt w:val="bullet"/>
      <w:lvlText w:val=""/>
      <w:lvlJc w:val="left"/>
      <w:pPr>
        <w:ind w:left="922" w:hanging="360"/>
      </w:pPr>
      <w:rPr>
        <w:rFonts w:ascii="Symbol" w:hAnsi="Symbol" w:hint="default"/>
      </w:rPr>
    </w:lvl>
    <w:lvl w:ilvl="1" w:tplc="04090003">
      <w:start w:val="1"/>
      <w:numFmt w:val="bullet"/>
      <w:lvlText w:val="o"/>
      <w:lvlJc w:val="left"/>
      <w:pPr>
        <w:ind w:left="1642" w:hanging="360"/>
      </w:pPr>
      <w:rPr>
        <w:rFonts w:ascii="Courier New" w:hAnsi="Courier New" w:cs="Courier New" w:hint="default"/>
      </w:rPr>
    </w:lvl>
    <w:lvl w:ilvl="2" w:tplc="04090005">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8">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9">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0">
    <w:nsid w:val="2BFD5124"/>
    <w:multiLevelType w:val="hybridMultilevel"/>
    <w:tmpl w:val="16D2DD60"/>
    <w:lvl w:ilvl="0" w:tplc="52C265D2">
      <w:start w:val="1"/>
      <w:numFmt w:val="bullet"/>
      <w:lvlText w:val="•"/>
      <w:lvlJc w:val="left"/>
      <w:pPr>
        <w:tabs>
          <w:tab w:val="num" w:pos="360"/>
        </w:tabs>
        <w:ind w:left="360" w:hanging="360"/>
      </w:pPr>
      <w:rPr>
        <w:rFonts w:ascii="Arial" w:hAnsi="Arial" w:hint="default"/>
      </w:rPr>
    </w:lvl>
    <w:lvl w:ilvl="1" w:tplc="A43061F6">
      <w:start w:val="696"/>
      <w:numFmt w:val="bullet"/>
      <w:lvlText w:val="•"/>
      <w:lvlJc w:val="left"/>
      <w:pPr>
        <w:tabs>
          <w:tab w:val="num" w:pos="1080"/>
        </w:tabs>
        <w:ind w:left="1080" w:hanging="360"/>
      </w:pPr>
      <w:rPr>
        <w:rFonts w:ascii="Arial" w:hAnsi="Arial" w:hint="default"/>
      </w:rPr>
    </w:lvl>
    <w:lvl w:ilvl="2" w:tplc="7C1E2736" w:tentative="1">
      <w:start w:val="1"/>
      <w:numFmt w:val="bullet"/>
      <w:lvlText w:val="•"/>
      <w:lvlJc w:val="left"/>
      <w:pPr>
        <w:tabs>
          <w:tab w:val="num" w:pos="1800"/>
        </w:tabs>
        <w:ind w:left="1800" w:hanging="360"/>
      </w:pPr>
      <w:rPr>
        <w:rFonts w:ascii="Arial" w:hAnsi="Arial" w:hint="default"/>
      </w:rPr>
    </w:lvl>
    <w:lvl w:ilvl="3" w:tplc="8FF07808" w:tentative="1">
      <w:start w:val="1"/>
      <w:numFmt w:val="bullet"/>
      <w:lvlText w:val="•"/>
      <w:lvlJc w:val="left"/>
      <w:pPr>
        <w:tabs>
          <w:tab w:val="num" w:pos="2520"/>
        </w:tabs>
        <w:ind w:left="2520" w:hanging="360"/>
      </w:pPr>
      <w:rPr>
        <w:rFonts w:ascii="Arial" w:hAnsi="Arial" w:hint="default"/>
      </w:rPr>
    </w:lvl>
    <w:lvl w:ilvl="4" w:tplc="42AC1B96" w:tentative="1">
      <w:start w:val="1"/>
      <w:numFmt w:val="bullet"/>
      <w:lvlText w:val="•"/>
      <w:lvlJc w:val="left"/>
      <w:pPr>
        <w:tabs>
          <w:tab w:val="num" w:pos="3240"/>
        </w:tabs>
        <w:ind w:left="3240" w:hanging="360"/>
      </w:pPr>
      <w:rPr>
        <w:rFonts w:ascii="Arial" w:hAnsi="Arial" w:hint="default"/>
      </w:rPr>
    </w:lvl>
    <w:lvl w:ilvl="5" w:tplc="9F6A41E2" w:tentative="1">
      <w:start w:val="1"/>
      <w:numFmt w:val="bullet"/>
      <w:lvlText w:val="•"/>
      <w:lvlJc w:val="left"/>
      <w:pPr>
        <w:tabs>
          <w:tab w:val="num" w:pos="3960"/>
        </w:tabs>
        <w:ind w:left="3960" w:hanging="360"/>
      </w:pPr>
      <w:rPr>
        <w:rFonts w:ascii="Arial" w:hAnsi="Arial" w:hint="default"/>
      </w:rPr>
    </w:lvl>
    <w:lvl w:ilvl="6" w:tplc="E786C678" w:tentative="1">
      <w:start w:val="1"/>
      <w:numFmt w:val="bullet"/>
      <w:lvlText w:val="•"/>
      <w:lvlJc w:val="left"/>
      <w:pPr>
        <w:tabs>
          <w:tab w:val="num" w:pos="4680"/>
        </w:tabs>
        <w:ind w:left="4680" w:hanging="360"/>
      </w:pPr>
      <w:rPr>
        <w:rFonts w:ascii="Arial" w:hAnsi="Arial" w:hint="default"/>
      </w:rPr>
    </w:lvl>
    <w:lvl w:ilvl="7" w:tplc="9D50B736" w:tentative="1">
      <w:start w:val="1"/>
      <w:numFmt w:val="bullet"/>
      <w:lvlText w:val="•"/>
      <w:lvlJc w:val="left"/>
      <w:pPr>
        <w:tabs>
          <w:tab w:val="num" w:pos="5400"/>
        </w:tabs>
        <w:ind w:left="5400" w:hanging="360"/>
      </w:pPr>
      <w:rPr>
        <w:rFonts w:ascii="Arial" w:hAnsi="Arial" w:hint="default"/>
      </w:rPr>
    </w:lvl>
    <w:lvl w:ilvl="8" w:tplc="2DB0054E" w:tentative="1">
      <w:start w:val="1"/>
      <w:numFmt w:val="bullet"/>
      <w:lvlText w:val="•"/>
      <w:lvlJc w:val="left"/>
      <w:pPr>
        <w:tabs>
          <w:tab w:val="num" w:pos="6120"/>
        </w:tabs>
        <w:ind w:left="6120" w:hanging="360"/>
      </w:pPr>
      <w:rPr>
        <w:rFonts w:ascii="Arial" w:hAnsi="Arial" w:hint="default"/>
      </w:rPr>
    </w:lvl>
  </w:abstractNum>
  <w:abstractNum w:abstractNumId="11">
    <w:nsid w:val="2F8B23F8"/>
    <w:multiLevelType w:val="singleLevel"/>
    <w:tmpl w:val="12CEED98"/>
    <w:lvl w:ilvl="0">
      <w:start w:val="1"/>
      <w:numFmt w:val="decimal"/>
      <w:lvlText w:val="%1."/>
      <w:legacy w:legacy="1" w:legacySpace="0" w:legacyIndent="360"/>
      <w:lvlJc w:val="left"/>
      <w:pPr>
        <w:ind w:left="360" w:hanging="360"/>
      </w:pPr>
    </w:lvl>
  </w:abstractNum>
  <w:abstractNum w:abstractNumId="12">
    <w:nsid w:val="39077B02"/>
    <w:multiLevelType w:val="hybridMultilevel"/>
    <w:tmpl w:val="930A5E5A"/>
    <w:lvl w:ilvl="0" w:tplc="04090001">
      <w:start w:val="1"/>
      <w:numFmt w:val="bullet"/>
      <w:lvlText w:val=""/>
      <w:lvlJc w:val="left"/>
      <w:pPr>
        <w:ind w:left="562" w:hanging="360"/>
      </w:pPr>
      <w:rPr>
        <w:rFonts w:ascii="Symbol" w:hAnsi="Symbol" w:hint="default"/>
      </w:rPr>
    </w:lvl>
    <w:lvl w:ilvl="1" w:tplc="04090003">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13">
    <w:nsid w:val="3A877D64"/>
    <w:multiLevelType w:val="singleLevel"/>
    <w:tmpl w:val="5DA6FC16"/>
    <w:lvl w:ilvl="0">
      <w:start w:val="1"/>
      <w:numFmt w:val="decimal"/>
      <w:pStyle w:val="References"/>
      <w:lvlText w:val="[%1]"/>
      <w:lvlJc w:val="left"/>
      <w:pPr>
        <w:tabs>
          <w:tab w:val="num" w:pos="501"/>
        </w:tabs>
        <w:ind w:left="501" w:hanging="360"/>
      </w:pPr>
    </w:lvl>
  </w:abstractNum>
  <w:abstractNum w:abstractNumId="14">
    <w:nsid w:val="3EBA2875"/>
    <w:multiLevelType w:val="hybridMultilevel"/>
    <w:tmpl w:val="AC4A0BD6"/>
    <w:lvl w:ilvl="0" w:tplc="737E2344">
      <w:start w:val="1"/>
      <w:numFmt w:val="bullet"/>
      <w:lvlText w:val="•"/>
      <w:lvlJc w:val="left"/>
      <w:pPr>
        <w:tabs>
          <w:tab w:val="num" w:pos="720"/>
        </w:tabs>
        <w:ind w:left="720" w:hanging="360"/>
      </w:pPr>
      <w:rPr>
        <w:rFonts w:ascii="Arial" w:hAnsi="Arial" w:hint="default"/>
      </w:rPr>
    </w:lvl>
    <w:lvl w:ilvl="1" w:tplc="5830C424">
      <w:start w:val="1278"/>
      <w:numFmt w:val="bullet"/>
      <w:lvlText w:val="•"/>
      <w:lvlJc w:val="left"/>
      <w:pPr>
        <w:tabs>
          <w:tab w:val="num" w:pos="1440"/>
        </w:tabs>
        <w:ind w:left="1440" w:hanging="360"/>
      </w:pPr>
      <w:rPr>
        <w:rFonts w:ascii="Arial" w:hAnsi="Arial" w:hint="default"/>
      </w:rPr>
    </w:lvl>
    <w:lvl w:ilvl="2" w:tplc="413CF996" w:tentative="1">
      <w:start w:val="1"/>
      <w:numFmt w:val="bullet"/>
      <w:lvlText w:val="•"/>
      <w:lvlJc w:val="left"/>
      <w:pPr>
        <w:tabs>
          <w:tab w:val="num" w:pos="2160"/>
        </w:tabs>
        <w:ind w:left="2160" w:hanging="360"/>
      </w:pPr>
      <w:rPr>
        <w:rFonts w:ascii="Arial" w:hAnsi="Arial" w:hint="default"/>
      </w:rPr>
    </w:lvl>
    <w:lvl w:ilvl="3" w:tplc="7D324632" w:tentative="1">
      <w:start w:val="1"/>
      <w:numFmt w:val="bullet"/>
      <w:lvlText w:val="•"/>
      <w:lvlJc w:val="left"/>
      <w:pPr>
        <w:tabs>
          <w:tab w:val="num" w:pos="2880"/>
        </w:tabs>
        <w:ind w:left="2880" w:hanging="360"/>
      </w:pPr>
      <w:rPr>
        <w:rFonts w:ascii="Arial" w:hAnsi="Arial" w:hint="default"/>
      </w:rPr>
    </w:lvl>
    <w:lvl w:ilvl="4" w:tplc="772E8C86" w:tentative="1">
      <w:start w:val="1"/>
      <w:numFmt w:val="bullet"/>
      <w:lvlText w:val="•"/>
      <w:lvlJc w:val="left"/>
      <w:pPr>
        <w:tabs>
          <w:tab w:val="num" w:pos="3600"/>
        </w:tabs>
        <w:ind w:left="3600" w:hanging="360"/>
      </w:pPr>
      <w:rPr>
        <w:rFonts w:ascii="Arial" w:hAnsi="Arial" w:hint="default"/>
      </w:rPr>
    </w:lvl>
    <w:lvl w:ilvl="5" w:tplc="59B849CE" w:tentative="1">
      <w:start w:val="1"/>
      <w:numFmt w:val="bullet"/>
      <w:lvlText w:val="•"/>
      <w:lvlJc w:val="left"/>
      <w:pPr>
        <w:tabs>
          <w:tab w:val="num" w:pos="4320"/>
        </w:tabs>
        <w:ind w:left="4320" w:hanging="360"/>
      </w:pPr>
      <w:rPr>
        <w:rFonts w:ascii="Arial" w:hAnsi="Arial" w:hint="default"/>
      </w:rPr>
    </w:lvl>
    <w:lvl w:ilvl="6" w:tplc="E78C7296" w:tentative="1">
      <w:start w:val="1"/>
      <w:numFmt w:val="bullet"/>
      <w:lvlText w:val="•"/>
      <w:lvlJc w:val="left"/>
      <w:pPr>
        <w:tabs>
          <w:tab w:val="num" w:pos="5040"/>
        </w:tabs>
        <w:ind w:left="5040" w:hanging="360"/>
      </w:pPr>
      <w:rPr>
        <w:rFonts w:ascii="Arial" w:hAnsi="Arial" w:hint="default"/>
      </w:rPr>
    </w:lvl>
    <w:lvl w:ilvl="7" w:tplc="7A9C51A6" w:tentative="1">
      <w:start w:val="1"/>
      <w:numFmt w:val="bullet"/>
      <w:lvlText w:val="•"/>
      <w:lvlJc w:val="left"/>
      <w:pPr>
        <w:tabs>
          <w:tab w:val="num" w:pos="5760"/>
        </w:tabs>
        <w:ind w:left="5760" w:hanging="360"/>
      </w:pPr>
      <w:rPr>
        <w:rFonts w:ascii="Arial" w:hAnsi="Arial" w:hint="default"/>
      </w:rPr>
    </w:lvl>
    <w:lvl w:ilvl="8" w:tplc="D1BEE61C" w:tentative="1">
      <w:start w:val="1"/>
      <w:numFmt w:val="bullet"/>
      <w:lvlText w:val="•"/>
      <w:lvlJc w:val="left"/>
      <w:pPr>
        <w:tabs>
          <w:tab w:val="num" w:pos="6480"/>
        </w:tabs>
        <w:ind w:left="6480" w:hanging="360"/>
      </w:pPr>
      <w:rPr>
        <w:rFonts w:ascii="Arial" w:hAnsi="Arial" w:hint="default"/>
      </w:rPr>
    </w:lvl>
  </w:abstractNum>
  <w:abstractNum w:abstractNumId="15">
    <w:nsid w:val="47332F9F"/>
    <w:multiLevelType w:val="singleLevel"/>
    <w:tmpl w:val="488EC81A"/>
    <w:lvl w:ilvl="0">
      <w:start w:val="1"/>
      <w:numFmt w:val="decimal"/>
      <w:lvlText w:val="%1."/>
      <w:legacy w:legacy="1" w:legacySpace="0" w:legacyIndent="360"/>
      <w:lvlJc w:val="left"/>
      <w:pPr>
        <w:ind w:left="360" w:hanging="360"/>
      </w:pPr>
    </w:lvl>
  </w:abstractNum>
  <w:abstractNum w:abstractNumId="16">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7">
    <w:nsid w:val="7738779A"/>
    <w:multiLevelType w:val="multilevel"/>
    <w:tmpl w:val="77EC1FB2"/>
    <w:styleLink w:val="headings"/>
    <w:lvl w:ilvl="0">
      <w:start w:val="1"/>
      <w:numFmt w:val="decimal"/>
      <w:pStyle w:val="heading10"/>
      <w:lvlText w:val="%1"/>
      <w:lvlJc w:val="left"/>
      <w:pPr>
        <w:tabs>
          <w:tab w:val="num" w:pos="567"/>
        </w:tabs>
        <w:ind w:left="567" w:hanging="567"/>
      </w:pPr>
      <w:rPr>
        <w:rFonts w:hint="default"/>
      </w:rPr>
    </w:lvl>
    <w:lvl w:ilvl="1">
      <w:start w:val="1"/>
      <w:numFmt w:val="decimal"/>
      <w:pStyle w:val="heading2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9">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8"/>
  </w:num>
  <w:num w:numId="2">
    <w:abstractNumId w:val="17"/>
  </w:num>
  <w:num w:numId="3">
    <w:abstractNumId w:val="19"/>
  </w:num>
  <w:num w:numId="4">
    <w:abstractNumId w:val="5"/>
  </w:num>
  <w:num w:numId="5">
    <w:abstractNumId w:val="4"/>
  </w:num>
  <w:num w:numId="6">
    <w:abstractNumId w:val="9"/>
  </w:num>
  <w:num w:numId="7">
    <w:abstractNumId w:val="16"/>
  </w:num>
  <w:num w:numId="8">
    <w:abstractNumId w:val="9"/>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
  </w:num>
  <w:num w:numId="13">
    <w:abstractNumId w:val="1"/>
  </w:num>
  <w:num w:numId="14">
    <w:abstractNumId w:val="0"/>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11"/>
  </w:num>
  <w:num w:numId="23">
    <w:abstractNumId w:val="11"/>
    <w:lvlOverride w:ilvl="0">
      <w:lvl w:ilvl="0">
        <w:start w:val="1"/>
        <w:numFmt w:val="decimal"/>
        <w:lvlText w:val="%1."/>
        <w:legacy w:legacy="1" w:legacySpace="0" w:legacyIndent="360"/>
        <w:lvlJc w:val="left"/>
        <w:pPr>
          <w:ind w:left="360" w:hanging="360"/>
        </w:pPr>
      </w:lvl>
    </w:lvlOverride>
  </w:num>
  <w:num w:numId="24">
    <w:abstractNumId w:val="15"/>
    <w:lvlOverride w:ilvl="0">
      <w:lvl w:ilvl="0">
        <w:start w:val="1"/>
        <w:numFmt w:val="decimal"/>
        <w:lvlText w:val="%1."/>
        <w:legacy w:legacy="1" w:legacySpace="0" w:legacyIndent="360"/>
        <w:lvlJc w:val="left"/>
        <w:pPr>
          <w:ind w:left="360" w:hanging="360"/>
        </w:pPr>
      </w:lvl>
    </w:lvlOverride>
  </w:num>
  <w:num w:numId="25">
    <w:abstractNumId w:val="13"/>
  </w:num>
  <w:num w:numId="26">
    <w:abstractNumId w:val="14"/>
  </w:num>
  <w:num w:numId="27">
    <w:abstractNumId w:val="7"/>
  </w:num>
  <w:num w:numId="28">
    <w:abstractNumId w:val="12"/>
  </w:num>
  <w:num w:numId="29">
    <w:abstractNumId w:val="10"/>
  </w:num>
  <w:num w:numId="30">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de-DE" w:vendorID="64" w:dllVersion="131078" w:nlCheck="1" w:checkStyle="1"/>
  <w:activeWritingStyle w:appName="MSWord" w:lang="en-US" w:vendorID="64" w:dllVersion="131078" w:nlCheck="1" w:checkStyle="1"/>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8"/>
  <w:autoHyphenation/>
  <w:hyphenationZone w:val="400"/>
  <w:doNotHyphenateCaps/>
  <w:evenAndOddHeaders/>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27C"/>
    <w:rsid w:val="0000048D"/>
    <w:rsid w:val="000110D3"/>
    <w:rsid w:val="000209FE"/>
    <w:rsid w:val="000310FD"/>
    <w:rsid w:val="00035058"/>
    <w:rsid w:val="00044B21"/>
    <w:rsid w:val="00052B81"/>
    <w:rsid w:val="00083617"/>
    <w:rsid w:val="00086CFE"/>
    <w:rsid w:val="00087233"/>
    <w:rsid w:val="000B553B"/>
    <w:rsid w:val="000C1161"/>
    <w:rsid w:val="000C5BDE"/>
    <w:rsid w:val="000D0BFA"/>
    <w:rsid w:val="000D527C"/>
    <w:rsid w:val="000D63D0"/>
    <w:rsid w:val="000F273E"/>
    <w:rsid w:val="000F328B"/>
    <w:rsid w:val="001106A4"/>
    <w:rsid w:val="00151772"/>
    <w:rsid w:val="00155D11"/>
    <w:rsid w:val="0015721A"/>
    <w:rsid w:val="0016340C"/>
    <w:rsid w:val="00166009"/>
    <w:rsid w:val="00171521"/>
    <w:rsid w:val="00176368"/>
    <w:rsid w:val="00191F31"/>
    <w:rsid w:val="00195587"/>
    <w:rsid w:val="001A4455"/>
    <w:rsid w:val="001C02CA"/>
    <w:rsid w:val="001D545F"/>
    <w:rsid w:val="001E62A6"/>
    <w:rsid w:val="001F17E9"/>
    <w:rsid w:val="001F6FC0"/>
    <w:rsid w:val="001F7036"/>
    <w:rsid w:val="002036A7"/>
    <w:rsid w:val="00203963"/>
    <w:rsid w:val="00205B9D"/>
    <w:rsid w:val="002060A7"/>
    <w:rsid w:val="00217118"/>
    <w:rsid w:val="00223838"/>
    <w:rsid w:val="00224F23"/>
    <w:rsid w:val="002365AF"/>
    <w:rsid w:val="00243F19"/>
    <w:rsid w:val="00250774"/>
    <w:rsid w:val="002534C9"/>
    <w:rsid w:val="00260473"/>
    <w:rsid w:val="00260ABE"/>
    <w:rsid w:val="002641EF"/>
    <w:rsid w:val="002664DC"/>
    <w:rsid w:val="00266838"/>
    <w:rsid w:val="00272D44"/>
    <w:rsid w:val="00276B4D"/>
    <w:rsid w:val="00277590"/>
    <w:rsid w:val="0029357B"/>
    <w:rsid w:val="00294524"/>
    <w:rsid w:val="002B15BE"/>
    <w:rsid w:val="002D20E2"/>
    <w:rsid w:val="002E597F"/>
    <w:rsid w:val="00307478"/>
    <w:rsid w:val="003167D9"/>
    <w:rsid w:val="00326742"/>
    <w:rsid w:val="00350B43"/>
    <w:rsid w:val="0035505F"/>
    <w:rsid w:val="0035641D"/>
    <w:rsid w:val="00377C44"/>
    <w:rsid w:val="00381C60"/>
    <w:rsid w:val="003911B6"/>
    <w:rsid w:val="003B3B8C"/>
    <w:rsid w:val="003C632C"/>
    <w:rsid w:val="003D75EF"/>
    <w:rsid w:val="003E18D7"/>
    <w:rsid w:val="003F00C7"/>
    <w:rsid w:val="003F423B"/>
    <w:rsid w:val="00410277"/>
    <w:rsid w:val="0041449A"/>
    <w:rsid w:val="00434415"/>
    <w:rsid w:val="00446C0F"/>
    <w:rsid w:val="0044743E"/>
    <w:rsid w:val="00461E3B"/>
    <w:rsid w:val="00495C43"/>
    <w:rsid w:val="004C13F4"/>
    <w:rsid w:val="004E42EA"/>
    <w:rsid w:val="004F4A36"/>
    <w:rsid w:val="00522478"/>
    <w:rsid w:val="00531EEA"/>
    <w:rsid w:val="00544CE9"/>
    <w:rsid w:val="00550530"/>
    <w:rsid w:val="0058168B"/>
    <w:rsid w:val="00590615"/>
    <w:rsid w:val="00596272"/>
    <w:rsid w:val="005B0819"/>
    <w:rsid w:val="005B21D1"/>
    <w:rsid w:val="005B5A42"/>
    <w:rsid w:val="005C091A"/>
    <w:rsid w:val="005D5B5A"/>
    <w:rsid w:val="005E464F"/>
    <w:rsid w:val="005E48C3"/>
    <w:rsid w:val="005F7FAC"/>
    <w:rsid w:val="006030DE"/>
    <w:rsid w:val="006047C4"/>
    <w:rsid w:val="0060481B"/>
    <w:rsid w:val="00612056"/>
    <w:rsid w:val="006137BC"/>
    <w:rsid w:val="00624AD7"/>
    <w:rsid w:val="0062629C"/>
    <w:rsid w:val="00631C4A"/>
    <w:rsid w:val="00636A67"/>
    <w:rsid w:val="006444A9"/>
    <w:rsid w:val="00650B04"/>
    <w:rsid w:val="0065153E"/>
    <w:rsid w:val="0065419A"/>
    <w:rsid w:val="00662811"/>
    <w:rsid w:val="006704F3"/>
    <w:rsid w:val="00683327"/>
    <w:rsid w:val="00685452"/>
    <w:rsid w:val="0069757F"/>
    <w:rsid w:val="006A0A6F"/>
    <w:rsid w:val="006B0CBA"/>
    <w:rsid w:val="006B168A"/>
    <w:rsid w:val="006D1F41"/>
    <w:rsid w:val="006D3BD7"/>
    <w:rsid w:val="006D49F3"/>
    <w:rsid w:val="006E17E4"/>
    <w:rsid w:val="006E292B"/>
    <w:rsid w:val="006F602B"/>
    <w:rsid w:val="00701753"/>
    <w:rsid w:val="0070690C"/>
    <w:rsid w:val="00712B78"/>
    <w:rsid w:val="00715651"/>
    <w:rsid w:val="0073504E"/>
    <w:rsid w:val="0073679E"/>
    <w:rsid w:val="007758E6"/>
    <w:rsid w:val="007834CA"/>
    <w:rsid w:val="00783CE4"/>
    <w:rsid w:val="007857EE"/>
    <w:rsid w:val="007871B2"/>
    <w:rsid w:val="00791866"/>
    <w:rsid w:val="00792288"/>
    <w:rsid w:val="00796AA8"/>
    <w:rsid w:val="00797C4F"/>
    <w:rsid w:val="007A34A0"/>
    <w:rsid w:val="007A7B7E"/>
    <w:rsid w:val="007B19CB"/>
    <w:rsid w:val="007C36AF"/>
    <w:rsid w:val="008031D5"/>
    <w:rsid w:val="008108FB"/>
    <w:rsid w:val="00816C54"/>
    <w:rsid w:val="00821AE6"/>
    <w:rsid w:val="008741EE"/>
    <w:rsid w:val="008808E2"/>
    <w:rsid w:val="0088376F"/>
    <w:rsid w:val="0089088C"/>
    <w:rsid w:val="008B1227"/>
    <w:rsid w:val="008D1F3F"/>
    <w:rsid w:val="008E589A"/>
    <w:rsid w:val="009043D1"/>
    <w:rsid w:val="0091033C"/>
    <w:rsid w:val="00914CBF"/>
    <w:rsid w:val="00917CE5"/>
    <w:rsid w:val="009211A4"/>
    <w:rsid w:val="009424E7"/>
    <w:rsid w:val="00942A8F"/>
    <w:rsid w:val="00946462"/>
    <w:rsid w:val="00947640"/>
    <w:rsid w:val="0096634D"/>
    <w:rsid w:val="00967DFD"/>
    <w:rsid w:val="009705C3"/>
    <w:rsid w:val="009A40EA"/>
    <w:rsid w:val="009A459C"/>
    <w:rsid w:val="009D67DB"/>
    <w:rsid w:val="009E6619"/>
    <w:rsid w:val="009F6210"/>
    <w:rsid w:val="00A053DF"/>
    <w:rsid w:val="00A06CFF"/>
    <w:rsid w:val="00A27277"/>
    <w:rsid w:val="00A322D5"/>
    <w:rsid w:val="00A41CE2"/>
    <w:rsid w:val="00A503DB"/>
    <w:rsid w:val="00A54C71"/>
    <w:rsid w:val="00A63886"/>
    <w:rsid w:val="00A72C4A"/>
    <w:rsid w:val="00A7602B"/>
    <w:rsid w:val="00A771A3"/>
    <w:rsid w:val="00A92A92"/>
    <w:rsid w:val="00A9461B"/>
    <w:rsid w:val="00A94DE5"/>
    <w:rsid w:val="00A94EFE"/>
    <w:rsid w:val="00AB6359"/>
    <w:rsid w:val="00AD5FB8"/>
    <w:rsid w:val="00AE0675"/>
    <w:rsid w:val="00AF54B5"/>
    <w:rsid w:val="00B01D5B"/>
    <w:rsid w:val="00B15BB0"/>
    <w:rsid w:val="00B26C8D"/>
    <w:rsid w:val="00BA16DB"/>
    <w:rsid w:val="00BB5FF6"/>
    <w:rsid w:val="00BC1154"/>
    <w:rsid w:val="00BE7D5D"/>
    <w:rsid w:val="00C025D3"/>
    <w:rsid w:val="00C2543E"/>
    <w:rsid w:val="00C26F77"/>
    <w:rsid w:val="00C40DC7"/>
    <w:rsid w:val="00C431E2"/>
    <w:rsid w:val="00C51D78"/>
    <w:rsid w:val="00C578FE"/>
    <w:rsid w:val="00C67087"/>
    <w:rsid w:val="00C7050A"/>
    <w:rsid w:val="00C75CE6"/>
    <w:rsid w:val="00C86689"/>
    <w:rsid w:val="00C94D83"/>
    <w:rsid w:val="00CA59F3"/>
    <w:rsid w:val="00CB2B00"/>
    <w:rsid w:val="00CB3349"/>
    <w:rsid w:val="00D07960"/>
    <w:rsid w:val="00D41E65"/>
    <w:rsid w:val="00D4296A"/>
    <w:rsid w:val="00D53D56"/>
    <w:rsid w:val="00D91CF8"/>
    <w:rsid w:val="00DB5025"/>
    <w:rsid w:val="00DD4D7F"/>
    <w:rsid w:val="00DE4E66"/>
    <w:rsid w:val="00E0209B"/>
    <w:rsid w:val="00E06313"/>
    <w:rsid w:val="00E258AE"/>
    <w:rsid w:val="00E7224F"/>
    <w:rsid w:val="00E8179F"/>
    <w:rsid w:val="00E84A60"/>
    <w:rsid w:val="00E95241"/>
    <w:rsid w:val="00E974CB"/>
    <w:rsid w:val="00EE0EB6"/>
    <w:rsid w:val="00EF7699"/>
    <w:rsid w:val="00F13A13"/>
    <w:rsid w:val="00F3059F"/>
    <w:rsid w:val="00F30965"/>
    <w:rsid w:val="00F3698F"/>
    <w:rsid w:val="00F4401D"/>
    <w:rsid w:val="00F45D32"/>
    <w:rsid w:val="00F523E6"/>
    <w:rsid w:val="00F76CF1"/>
    <w:rsid w:val="00FA14AA"/>
    <w:rsid w:val="00FC2854"/>
    <w:rsid w:val="00FC6C48"/>
    <w:rsid w:val="00FE26FD"/>
    <w:rsid w:val="00FF6B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5A654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527C"/>
    <w:rPr>
      <w:rFonts w:eastAsia="宋体"/>
    </w:rPr>
  </w:style>
  <w:style w:type="paragraph" w:styleId="Heading1">
    <w:name w:val="heading 1"/>
    <w:basedOn w:val="Normal"/>
    <w:next w:val="Normal"/>
    <w:qFormat/>
    <w:rsid w:val="00F3059F"/>
    <w:pPr>
      <w:keepNext/>
      <w:keepLines/>
      <w:suppressAutoHyphens/>
      <w:spacing w:before="360" w:after="240" w:line="300" w:lineRule="atLeast"/>
      <w:ind w:left="567" w:hanging="567"/>
      <w:outlineLvl w:val="0"/>
    </w:pPr>
    <w:rPr>
      <w:b/>
      <w:sz w:val="24"/>
    </w:rPr>
  </w:style>
  <w:style w:type="paragraph" w:styleId="Heading2">
    <w:name w:val="heading 2"/>
    <w:basedOn w:val="Normal"/>
    <w:next w:val="Normal"/>
    <w:qFormat/>
    <w:rsid w:val="00F3059F"/>
    <w:pPr>
      <w:keepNext/>
      <w:keepLines/>
      <w:suppressAutoHyphens/>
      <w:spacing w:before="360" w:after="160"/>
      <w:ind w:left="567" w:hanging="567"/>
      <w:outlineLvl w:val="1"/>
    </w:pPr>
    <w:rPr>
      <w:b/>
    </w:rPr>
  </w:style>
  <w:style w:type="paragraph" w:styleId="Heading3">
    <w:name w:val="heading 3"/>
    <w:basedOn w:val="Normal"/>
    <w:next w:val="Normal"/>
    <w:qFormat/>
    <w:rsid w:val="000F273E"/>
    <w:pPr>
      <w:spacing w:before="360"/>
      <w:outlineLvl w:val="2"/>
    </w:pPr>
  </w:style>
  <w:style w:type="paragraph" w:styleId="Heading4">
    <w:name w:val="heading 4"/>
    <w:basedOn w:val="Normal"/>
    <w:next w:val="Normal"/>
    <w:qFormat/>
    <w:rsid w:val="006A0A6F"/>
    <w:pPr>
      <w:spacing w:before="240"/>
      <w:outlineLvl w:val="3"/>
    </w:pPr>
  </w:style>
  <w:style w:type="paragraph" w:styleId="Heading5">
    <w:name w:val="heading 5"/>
    <w:basedOn w:val="Normal"/>
    <w:next w:val="Normal"/>
    <w:qFormat/>
    <w:rsid w:val="006A0A6F"/>
    <w:pPr>
      <w:spacing w:before="240"/>
      <w:outlineLvl w:val="4"/>
    </w:pPr>
  </w:style>
  <w:style w:type="paragraph" w:styleId="Heading6">
    <w:name w:val="heading 6"/>
    <w:basedOn w:val="Normal"/>
    <w:next w:val="Normal"/>
    <w:qFormat/>
    <w:rsid w:val="006A0A6F"/>
    <w:pPr>
      <w:spacing w:before="240"/>
      <w:outlineLvl w:val="5"/>
    </w:pPr>
  </w:style>
  <w:style w:type="paragraph" w:styleId="Heading7">
    <w:name w:val="heading 7"/>
    <w:basedOn w:val="Normal"/>
    <w:next w:val="Normal"/>
    <w:qFormat/>
    <w:rsid w:val="006A0A6F"/>
    <w:pPr>
      <w:spacing w:before="240"/>
      <w:outlineLvl w:val="6"/>
    </w:pPr>
  </w:style>
  <w:style w:type="paragraph" w:styleId="Heading8">
    <w:name w:val="heading 8"/>
    <w:basedOn w:val="Normal"/>
    <w:next w:val="Normal"/>
    <w:qFormat/>
    <w:rsid w:val="006A0A6F"/>
    <w:pPr>
      <w:spacing w:before="240"/>
      <w:outlineLvl w:val="7"/>
    </w:pPr>
  </w:style>
  <w:style w:type="paragraph" w:styleId="Heading9">
    <w:name w:val="heading 9"/>
    <w:basedOn w:val="Normal"/>
    <w:next w:val="Normal"/>
    <w:qFormat/>
    <w:rsid w:val="006A0A6F"/>
    <w:pPr>
      <w:spacing w:before="240"/>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rsid w:val="001C02CA"/>
    <w:pPr>
      <w:spacing w:before="600" w:after="360" w:line="220" w:lineRule="atLeast"/>
      <w:ind w:left="567" w:right="567"/>
      <w:contextualSpacing/>
    </w:pPr>
    <w:rPr>
      <w:sz w:val="18"/>
    </w:rPr>
  </w:style>
  <w:style w:type="paragraph" w:customStyle="1" w:styleId="address">
    <w:name w:val="address"/>
    <w:basedOn w:val="Normal"/>
    <w:rsid w:val="00662811"/>
    <w:pPr>
      <w:suppressAutoHyphens/>
      <w:spacing w:after="200" w:line="220" w:lineRule="atLeast"/>
      <w:contextualSpacing/>
      <w:jc w:val="center"/>
    </w:pPr>
    <w:rPr>
      <w:sz w:val="18"/>
    </w:rPr>
  </w:style>
  <w:style w:type="numbering" w:customStyle="1" w:styleId="arabnumitem">
    <w:name w:val="arabnumitem"/>
    <w:basedOn w:val="NoList"/>
    <w:semiHidden/>
    <w:rsid w:val="00A503DB"/>
    <w:pPr>
      <w:numPr>
        <w:numId w:val="1"/>
      </w:numPr>
    </w:pPr>
  </w:style>
  <w:style w:type="paragraph" w:customStyle="1" w:styleId="author">
    <w:name w:val="author"/>
    <w:basedOn w:val="Normal"/>
    <w:next w:val="address"/>
    <w:rsid w:val="00662811"/>
    <w:pPr>
      <w:suppressAutoHyphens/>
      <w:spacing w:after="20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basedOn w:val="DefaultParagraphFont"/>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pPr>
  </w:style>
  <w:style w:type="paragraph" w:customStyle="1" w:styleId="figurecaption">
    <w:name w:val="figurecaption"/>
    <w:basedOn w:val="Normal"/>
    <w:next w:val="Normal"/>
    <w:rsid w:val="00E974CB"/>
    <w:pPr>
      <w:keepLines/>
      <w:spacing w:before="120" w:after="240" w:line="220" w:lineRule="atLeast"/>
      <w:jc w:val="center"/>
    </w:pPr>
    <w:rPr>
      <w:sz w:val="18"/>
    </w:rPr>
  </w:style>
  <w:style w:type="paragraph" w:customStyle="1" w:styleId="p1a">
    <w:name w:val="p1a"/>
    <w:basedOn w:val="Normal"/>
    <w:rsid w:val="0073504E"/>
  </w:style>
  <w:style w:type="character" w:styleId="FootnoteReference">
    <w:name w:val="footnote reference"/>
    <w:basedOn w:val="DefaultParagraphFont"/>
    <w:rsid w:val="00947640"/>
    <w:rPr>
      <w:position w:val="0"/>
      <w:vertAlign w:val="superscript"/>
    </w:rPr>
  </w:style>
  <w:style w:type="paragraph" w:customStyle="1" w:styleId="heading10">
    <w:name w:val="heading1"/>
    <w:basedOn w:val="Heading1"/>
    <w:next w:val="Normal"/>
    <w:rsid w:val="00C578FE"/>
    <w:pPr>
      <w:numPr>
        <w:numId w:val="2"/>
      </w:numPr>
      <w:tabs>
        <w:tab w:val="left" w:pos="567"/>
      </w:tabs>
    </w:pPr>
    <w:rPr>
      <w:bCs/>
    </w:rPr>
  </w:style>
  <w:style w:type="paragraph" w:customStyle="1" w:styleId="heading20">
    <w:name w:val="heading2"/>
    <w:basedOn w:val="Heading2"/>
    <w:next w:val="Normal"/>
    <w:rsid w:val="000C1161"/>
    <w:pPr>
      <w:numPr>
        <w:ilvl w:val="1"/>
        <w:numId w:val="2"/>
      </w:numPr>
    </w:pPr>
    <w:rPr>
      <w:bCs/>
      <w:iCs/>
    </w:rPr>
  </w:style>
  <w:style w:type="character" w:customStyle="1" w:styleId="heading30">
    <w:name w:val="heading3"/>
    <w:basedOn w:val="DefaultParagraphFont"/>
    <w:rsid w:val="00947640"/>
    <w:rPr>
      <w:b/>
    </w:rPr>
  </w:style>
  <w:style w:type="character" w:customStyle="1" w:styleId="heading40">
    <w:name w:val="heading4"/>
    <w:basedOn w:val="DefaultParagraphFont"/>
    <w:rsid w:val="00947640"/>
    <w:rPr>
      <w:i/>
    </w:rPr>
  </w:style>
  <w:style w:type="numbering" w:customStyle="1" w:styleId="headings">
    <w:name w:val="headings"/>
    <w:basedOn w:val="arabnumitem"/>
    <w:rsid w:val="000C1161"/>
    <w:pPr>
      <w:numPr>
        <w:numId w:val="2"/>
      </w:numPr>
    </w:pPr>
  </w:style>
  <w:style w:type="character" w:styleId="Hyperlink">
    <w:name w:val="Hyperlink"/>
    <w:basedOn w:val="DefaultParagraphFont"/>
    <w:rsid w:val="00947640"/>
    <w:rPr>
      <w:color w:val="auto"/>
      <w:u w:val="none"/>
    </w:rPr>
  </w:style>
  <w:style w:type="paragraph" w:customStyle="1" w:styleId="image">
    <w:name w:val="image"/>
    <w:basedOn w:val="Normal"/>
    <w:next w:val="Normal"/>
    <w:rsid w:val="001C02CA"/>
    <w:pPr>
      <w:spacing w:before="240" w:after="120"/>
      <w:jc w:val="center"/>
    </w:pPr>
  </w:style>
  <w:style w:type="table" w:styleId="TableGrid">
    <w:name w:val="Table Grid"/>
    <w:basedOn w:val="TableNormal"/>
    <w:rsid w:val="00A27277"/>
    <w:pPr>
      <w:overflowPunct w:val="0"/>
      <w:autoSpaceDE w:val="0"/>
      <w:autoSpaceDN w:val="0"/>
      <w:adjustRightInd w:val="0"/>
      <w:spacing w:line="240" w:lineRule="atLeast"/>
      <w:ind w:firstLine="227"/>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
    <w:name w:val="keywords"/>
    <w:basedOn w:val="abstract"/>
    <w:next w:val="heading10"/>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FootnoteText">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contextualSpacing/>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NoList"/>
    <w:semiHidden/>
    <w:rsid w:val="00947640"/>
    <w:pPr>
      <w:numPr>
        <w:numId w:val="3"/>
      </w:numPr>
    </w:pPr>
  </w:style>
  <w:style w:type="paragraph" w:customStyle="1" w:styleId="runninghead-left">
    <w:name w:val="running head - left"/>
    <w:basedOn w:val="Normal"/>
    <w:rsid w:val="001C02CA"/>
    <w:rPr>
      <w:sz w:val="18"/>
      <w:szCs w:val="18"/>
    </w:rPr>
  </w:style>
  <w:style w:type="paragraph" w:customStyle="1" w:styleId="runninghead-right">
    <w:name w:val="running head - right"/>
    <w:basedOn w:val="Normal"/>
    <w:rsid w:val="001C02CA"/>
    <w:pPr>
      <w:jc w:val="right"/>
    </w:pPr>
    <w:rPr>
      <w:bCs/>
      <w:sz w:val="18"/>
      <w:szCs w:val="18"/>
    </w:rPr>
  </w:style>
  <w:style w:type="character" w:styleId="PageNumber">
    <w:name w:val="page number"/>
    <w:basedOn w:val="DefaultParagraphFont"/>
    <w:rsid w:val="00947640"/>
    <w:rPr>
      <w:sz w:val="18"/>
    </w:rPr>
  </w:style>
  <w:style w:type="paragraph" w:customStyle="1" w:styleId="title">
    <w:name w:val="title"/>
    <w:basedOn w:val="Normal"/>
    <w:next w:val="author"/>
    <w:rsid w:val="0073504E"/>
    <w:pPr>
      <w:keepNext/>
      <w:keepLines/>
      <w:suppressAutoHyphens/>
      <w:spacing w:after="480" w:line="360" w:lineRule="atLeast"/>
      <w:jc w:val="center"/>
    </w:pPr>
    <w:rPr>
      <w:b/>
      <w:sz w:val="28"/>
    </w:rPr>
  </w:style>
  <w:style w:type="paragraph" w:customStyle="1" w:styleId="subtitle">
    <w:name w:val="subtitle"/>
    <w:basedOn w:val="title"/>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jc w:val="center"/>
    </w:pPr>
    <w:rPr>
      <w:sz w:val="18"/>
      <w:lang w:val="de-DE"/>
    </w:rPr>
  </w:style>
  <w:style w:type="character" w:customStyle="1" w:styleId="url">
    <w:name w:val="url"/>
    <w:basedOn w:val="DefaultParagraphFont"/>
    <w:rsid w:val="00947640"/>
    <w:rPr>
      <w:rFonts w:ascii="Courier" w:hAnsi="Courier"/>
      <w:noProof/>
      <w:lang w:val="en-US"/>
    </w:rPr>
  </w:style>
  <w:style w:type="paragraph" w:styleId="Footer">
    <w:name w:val="footer"/>
    <w:basedOn w:val="Normal"/>
    <w:rsid w:val="009A40EA"/>
    <w:pPr>
      <w:tabs>
        <w:tab w:val="center" w:pos="4536"/>
        <w:tab w:val="right" w:pos="9072"/>
      </w:tabs>
    </w:pPr>
  </w:style>
  <w:style w:type="paragraph" w:styleId="ListBullet">
    <w:name w:val="List Bullet"/>
    <w:basedOn w:val="Normal"/>
    <w:rsid w:val="005E48C3"/>
    <w:pPr>
      <w:numPr>
        <w:numId w:val="4"/>
      </w:numPr>
      <w:spacing w:before="120" w:after="120"/>
      <w:contextualSpacing/>
    </w:pPr>
  </w:style>
  <w:style w:type="paragraph" w:styleId="ListNumber">
    <w:name w:val="List Number"/>
    <w:basedOn w:val="Normal"/>
    <w:rsid w:val="00035058"/>
    <w:pPr>
      <w:numPr>
        <w:numId w:val="5"/>
      </w:numPr>
    </w:pPr>
  </w:style>
  <w:style w:type="numbering" w:customStyle="1" w:styleId="itemization1">
    <w:name w:val="itemization1"/>
    <w:basedOn w:val="NoList"/>
    <w:semiHidden/>
    <w:rsid w:val="00715651"/>
    <w:pPr>
      <w:numPr>
        <w:numId w:val="6"/>
      </w:numPr>
    </w:pPr>
  </w:style>
  <w:style w:type="numbering" w:customStyle="1" w:styleId="itemization2">
    <w:name w:val="itemization2"/>
    <w:basedOn w:val="NoList"/>
    <w:semiHidden/>
    <w:rsid w:val="00715651"/>
    <w:pPr>
      <w:numPr>
        <w:numId w:val="7"/>
      </w:numPr>
    </w:pPr>
  </w:style>
  <w:style w:type="paragraph" w:styleId="Header">
    <w:name w:val="header"/>
    <w:basedOn w:val="Normal"/>
    <w:rsid w:val="0073679E"/>
    <w:pPr>
      <w:tabs>
        <w:tab w:val="center" w:pos="4536"/>
        <w:tab w:val="right" w:pos="9072"/>
      </w:tabs>
    </w:pPr>
    <w:rPr>
      <w:sz w:val="18"/>
    </w:rPr>
  </w:style>
  <w:style w:type="paragraph" w:customStyle="1" w:styleId="Abstract0">
    <w:name w:val="Abstract"/>
    <w:basedOn w:val="Normal"/>
    <w:next w:val="Normal"/>
    <w:rsid w:val="000D527C"/>
    <w:pPr>
      <w:spacing w:before="20"/>
      <w:ind w:firstLine="202"/>
      <w:jc w:val="both"/>
    </w:pPr>
    <w:rPr>
      <w:b/>
      <w:sz w:val="18"/>
    </w:rPr>
  </w:style>
  <w:style w:type="paragraph" w:customStyle="1" w:styleId="Authors">
    <w:name w:val="Authors"/>
    <w:basedOn w:val="Normal"/>
    <w:next w:val="Normal"/>
    <w:rsid w:val="000D527C"/>
    <w:pPr>
      <w:spacing w:before="120" w:after="320"/>
      <w:jc w:val="center"/>
    </w:pPr>
    <w:rPr>
      <w:sz w:val="22"/>
    </w:rPr>
  </w:style>
  <w:style w:type="paragraph" w:styleId="Title0">
    <w:name w:val="Title"/>
    <w:basedOn w:val="Normal"/>
    <w:next w:val="Normal"/>
    <w:link w:val="TitleChar"/>
    <w:qFormat/>
    <w:rsid w:val="000D527C"/>
    <w:pPr>
      <w:framePr w:w="9360" w:hSpace="187" w:vSpace="187" w:wrap="notBeside" w:vAnchor="text" w:hAnchor="page" w:xAlign="center" w:y="1"/>
      <w:jc w:val="center"/>
    </w:pPr>
    <w:rPr>
      <w:kern w:val="28"/>
      <w:sz w:val="48"/>
    </w:rPr>
  </w:style>
  <w:style w:type="character" w:customStyle="1" w:styleId="TitleChar">
    <w:name w:val="Title Char"/>
    <w:basedOn w:val="DefaultParagraphFont"/>
    <w:link w:val="Title0"/>
    <w:rsid w:val="000D527C"/>
    <w:rPr>
      <w:rFonts w:eastAsia="宋体"/>
      <w:kern w:val="28"/>
      <w:sz w:val="48"/>
    </w:rPr>
  </w:style>
  <w:style w:type="paragraph" w:customStyle="1" w:styleId="References">
    <w:name w:val="References"/>
    <w:basedOn w:val="Normal"/>
    <w:rsid w:val="000D527C"/>
    <w:pPr>
      <w:numPr>
        <w:numId w:val="25"/>
      </w:numPr>
      <w:tabs>
        <w:tab w:val="clear" w:pos="501"/>
        <w:tab w:val="num" w:pos="360"/>
        <w:tab w:val="num" w:pos="926"/>
      </w:tabs>
      <w:ind w:left="360"/>
      <w:jc w:val="both"/>
    </w:pPr>
    <w:rPr>
      <w:sz w:val="16"/>
    </w:rPr>
  </w:style>
  <w:style w:type="paragraph" w:customStyle="1" w:styleId="IndexTerms">
    <w:name w:val="IndexTerms"/>
    <w:basedOn w:val="Normal"/>
    <w:next w:val="Normal"/>
    <w:rsid w:val="000D527C"/>
    <w:pPr>
      <w:ind w:firstLine="202"/>
      <w:jc w:val="both"/>
    </w:pPr>
    <w:rPr>
      <w:b/>
      <w:sz w:val="18"/>
    </w:rPr>
  </w:style>
  <w:style w:type="paragraph" w:customStyle="1" w:styleId="Text">
    <w:name w:val="Text"/>
    <w:basedOn w:val="Normal"/>
    <w:rsid w:val="000D527C"/>
    <w:pPr>
      <w:widowControl w:val="0"/>
      <w:spacing w:line="252" w:lineRule="auto"/>
      <w:ind w:firstLine="202"/>
      <w:jc w:val="both"/>
    </w:pPr>
  </w:style>
  <w:style w:type="paragraph" w:customStyle="1" w:styleId="FigureCaption0">
    <w:name w:val="Figure Caption"/>
    <w:basedOn w:val="Normal"/>
    <w:rsid w:val="000D527C"/>
    <w:pPr>
      <w:jc w:val="both"/>
    </w:pPr>
    <w:rPr>
      <w:b/>
      <w:sz w:val="16"/>
    </w:rPr>
  </w:style>
  <w:style w:type="paragraph" w:customStyle="1" w:styleId="ReferenceHead">
    <w:name w:val="Reference Head"/>
    <w:basedOn w:val="Heading1"/>
    <w:rsid w:val="000D527C"/>
    <w:pPr>
      <w:keepLines w:val="0"/>
      <w:suppressAutoHyphens w:val="0"/>
      <w:spacing w:before="240" w:after="80" w:line="240" w:lineRule="auto"/>
      <w:ind w:left="0" w:firstLine="0"/>
      <w:jc w:val="center"/>
    </w:pPr>
    <w:rPr>
      <w:smallCaps/>
      <w:kern w:val="28"/>
      <w:sz w:val="20"/>
    </w:rPr>
  </w:style>
  <w:style w:type="paragraph" w:styleId="ListParagraph">
    <w:name w:val="List Paragraph"/>
    <w:basedOn w:val="Normal"/>
    <w:uiPriority w:val="34"/>
    <w:qFormat/>
    <w:rsid w:val="000D527C"/>
    <w:pPr>
      <w:ind w:left="720"/>
      <w:contextualSpacing/>
    </w:pPr>
  </w:style>
  <w:style w:type="character" w:styleId="CommentReference">
    <w:name w:val="annotation reference"/>
    <w:rsid w:val="000D527C"/>
    <w:rPr>
      <w:sz w:val="16"/>
      <w:szCs w:val="16"/>
    </w:rPr>
  </w:style>
  <w:style w:type="paragraph" w:styleId="CommentText">
    <w:name w:val="annotation text"/>
    <w:basedOn w:val="Normal"/>
    <w:link w:val="CommentTextChar"/>
    <w:rsid w:val="000D527C"/>
  </w:style>
  <w:style w:type="character" w:customStyle="1" w:styleId="CommentTextChar">
    <w:name w:val="Comment Text Char"/>
    <w:basedOn w:val="DefaultParagraphFont"/>
    <w:link w:val="CommentText"/>
    <w:rsid w:val="000D527C"/>
    <w:rPr>
      <w:rFonts w:eastAsia="宋体"/>
    </w:rPr>
  </w:style>
  <w:style w:type="paragraph" w:styleId="BalloonText">
    <w:name w:val="Balloon Text"/>
    <w:basedOn w:val="Normal"/>
    <w:link w:val="BalloonTextChar"/>
    <w:rsid w:val="000D527C"/>
    <w:rPr>
      <w:rFonts w:ascii="Lucida Grande" w:hAnsi="Lucida Grande" w:cs="Lucida Grande"/>
      <w:sz w:val="18"/>
      <w:szCs w:val="18"/>
    </w:rPr>
  </w:style>
  <w:style w:type="character" w:customStyle="1" w:styleId="BalloonTextChar">
    <w:name w:val="Balloon Text Char"/>
    <w:basedOn w:val="DefaultParagraphFont"/>
    <w:link w:val="BalloonText"/>
    <w:rsid w:val="000D527C"/>
    <w:rPr>
      <w:rFonts w:ascii="Lucida Grande" w:eastAsia="宋体" w:hAnsi="Lucida Grande" w:cs="Lucida Grande"/>
      <w:sz w:val="18"/>
      <w:szCs w:val="18"/>
    </w:rPr>
  </w:style>
  <w:style w:type="paragraph" w:styleId="CommentSubject">
    <w:name w:val="annotation subject"/>
    <w:basedOn w:val="CommentText"/>
    <w:next w:val="CommentText"/>
    <w:link w:val="CommentSubjectChar"/>
    <w:rsid w:val="00086CFE"/>
    <w:rPr>
      <w:b/>
      <w:bCs/>
    </w:rPr>
  </w:style>
  <w:style w:type="character" w:customStyle="1" w:styleId="CommentSubjectChar">
    <w:name w:val="Comment Subject Char"/>
    <w:basedOn w:val="CommentTextChar"/>
    <w:link w:val="CommentSubject"/>
    <w:rsid w:val="00086CFE"/>
    <w:rPr>
      <w:rFonts w:eastAsia="宋体"/>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527C"/>
    <w:rPr>
      <w:rFonts w:eastAsia="宋体"/>
    </w:rPr>
  </w:style>
  <w:style w:type="paragraph" w:styleId="Heading1">
    <w:name w:val="heading 1"/>
    <w:basedOn w:val="Normal"/>
    <w:next w:val="Normal"/>
    <w:qFormat/>
    <w:rsid w:val="00F3059F"/>
    <w:pPr>
      <w:keepNext/>
      <w:keepLines/>
      <w:suppressAutoHyphens/>
      <w:spacing w:before="360" w:after="240" w:line="300" w:lineRule="atLeast"/>
      <w:ind w:left="567" w:hanging="567"/>
      <w:outlineLvl w:val="0"/>
    </w:pPr>
    <w:rPr>
      <w:b/>
      <w:sz w:val="24"/>
    </w:rPr>
  </w:style>
  <w:style w:type="paragraph" w:styleId="Heading2">
    <w:name w:val="heading 2"/>
    <w:basedOn w:val="Normal"/>
    <w:next w:val="Normal"/>
    <w:qFormat/>
    <w:rsid w:val="00F3059F"/>
    <w:pPr>
      <w:keepNext/>
      <w:keepLines/>
      <w:suppressAutoHyphens/>
      <w:spacing w:before="360" w:after="160"/>
      <w:ind w:left="567" w:hanging="567"/>
      <w:outlineLvl w:val="1"/>
    </w:pPr>
    <w:rPr>
      <w:b/>
    </w:rPr>
  </w:style>
  <w:style w:type="paragraph" w:styleId="Heading3">
    <w:name w:val="heading 3"/>
    <w:basedOn w:val="Normal"/>
    <w:next w:val="Normal"/>
    <w:qFormat/>
    <w:rsid w:val="000F273E"/>
    <w:pPr>
      <w:spacing w:before="360"/>
      <w:outlineLvl w:val="2"/>
    </w:pPr>
  </w:style>
  <w:style w:type="paragraph" w:styleId="Heading4">
    <w:name w:val="heading 4"/>
    <w:basedOn w:val="Normal"/>
    <w:next w:val="Normal"/>
    <w:qFormat/>
    <w:rsid w:val="006A0A6F"/>
    <w:pPr>
      <w:spacing w:before="240"/>
      <w:outlineLvl w:val="3"/>
    </w:pPr>
  </w:style>
  <w:style w:type="paragraph" w:styleId="Heading5">
    <w:name w:val="heading 5"/>
    <w:basedOn w:val="Normal"/>
    <w:next w:val="Normal"/>
    <w:qFormat/>
    <w:rsid w:val="006A0A6F"/>
    <w:pPr>
      <w:spacing w:before="240"/>
      <w:outlineLvl w:val="4"/>
    </w:pPr>
  </w:style>
  <w:style w:type="paragraph" w:styleId="Heading6">
    <w:name w:val="heading 6"/>
    <w:basedOn w:val="Normal"/>
    <w:next w:val="Normal"/>
    <w:qFormat/>
    <w:rsid w:val="006A0A6F"/>
    <w:pPr>
      <w:spacing w:before="240"/>
      <w:outlineLvl w:val="5"/>
    </w:pPr>
  </w:style>
  <w:style w:type="paragraph" w:styleId="Heading7">
    <w:name w:val="heading 7"/>
    <w:basedOn w:val="Normal"/>
    <w:next w:val="Normal"/>
    <w:qFormat/>
    <w:rsid w:val="006A0A6F"/>
    <w:pPr>
      <w:spacing w:before="240"/>
      <w:outlineLvl w:val="6"/>
    </w:pPr>
  </w:style>
  <w:style w:type="paragraph" w:styleId="Heading8">
    <w:name w:val="heading 8"/>
    <w:basedOn w:val="Normal"/>
    <w:next w:val="Normal"/>
    <w:qFormat/>
    <w:rsid w:val="006A0A6F"/>
    <w:pPr>
      <w:spacing w:before="240"/>
      <w:outlineLvl w:val="7"/>
    </w:pPr>
  </w:style>
  <w:style w:type="paragraph" w:styleId="Heading9">
    <w:name w:val="heading 9"/>
    <w:basedOn w:val="Normal"/>
    <w:next w:val="Normal"/>
    <w:qFormat/>
    <w:rsid w:val="006A0A6F"/>
    <w:pPr>
      <w:spacing w:before="240"/>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rsid w:val="001C02CA"/>
    <w:pPr>
      <w:spacing w:before="600" w:after="360" w:line="220" w:lineRule="atLeast"/>
      <w:ind w:left="567" w:right="567"/>
      <w:contextualSpacing/>
    </w:pPr>
    <w:rPr>
      <w:sz w:val="18"/>
    </w:rPr>
  </w:style>
  <w:style w:type="paragraph" w:customStyle="1" w:styleId="address">
    <w:name w:val="address"/>
    <w:basedOn w:val="Normal"/>
    <w:rsid w:val="00662811"/>
    <w:pPr>
      <w:suppressAutoHyphens/>
      <w:spacing w:after="200" w:line="220" w:lineRule="atLeast"/>
      <w:contextualSpacing/>
      <w:jc w:val="center"/>
    </w:pPr>
    <w:rPr>
      <w:sz w:val="18"/>
    </w:rPr>
  </w:style>
  <w:style w:type="numbering" w:customStyle="1" w:styleId="arabnumitem">
    <w:name w:val="arabnumitem"/>
    <w:basedOn w:val="NoList"/>
    <w:semiHidden/>
    <w:rsid w:val="00A503DB"/>
    <w:pPr>
      <w:numPr>
        <w:numId w:val="1"/>
      </w:numPr>
    </w:pPr>
  </w:style>
  <w:style w:type="paragraph" w:customStyle="1" w:styleId="author">
    <w:name w:val="author"/>
    <w:basedOn w:val="Normal"/>
    <w:next w:val="address"/>
    <w:rsid w:val="00662811"/>
    <w:pPr>
      <w:suppressAutoHyphens/>
      <w:spacing w:after="20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basedOn w:val="DefaultParagraphFont"/>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pPr>
  </w:style>
  <w:style w:type="paragraph" w:customStyle="1" w:styleId="figurecaption">
    <w:name w:val="figurecaption"/>
    <w:basedOn w:val="Normal"/>
    <w:next w:val="Normal"/>
    <w:rsid w:val="00E974CB"/>
    <w:pPr>
      <w:keepLines/>
      <w:spacing w:before="120" w:after="240" w:line="220" w:lineRule="atLeast"/>
      <w:jc w:val="center"/>
    </w:pPr>
    <w:rPr>
      <w:sz w:val="18"/>
    </w:rPr>
  </w:style>
  <w:style w:type="paragraph" w:customStyle="1" w:styleId="p1a">
    <w:name w:val="p1a"/>
    <w:basedOn w:val="Normal"/>
    <w:rsid w:val="0073504E"/>
  </w:style>
  <w:style w:type="character" w:styleId="FootnoteReference">
    <w:name w:val="footnote reference"/>
    <w:basedOn w:val="DefaultParagraphFont"/>
    <w:rsid w:val="00947640"/>
    <w:rPr>
      <w:position w:val="0"/>
      <w:vertAlign w:val="superscript"/>
    </w:rPr>
  </w:style>
  <w:style w:type="paragraph" w:customStyle="1" w:styleId="heading10">
    <w:name w:val="heading1"/>
    <w:basedOn w:val="Heading1"/>
    <w:next w:val="Normal"/>
    <w:rsid w:val="00C578FE"/>
    <w:pPr>
      <w:numPr>
        <w:numId w:val="2"/>
      </w:numPr>
      <w:tabs>
        <w:tab w:val="left" w:pos="567"/>
      </w:tabs>
    </w:pPr>
    <w:rPr>
      <w:bCs/>
    </w:rPr>
  </w:style>
  <w:style w:type="paragraph" w:customStyle="1" w:styleId="heading20">
    <w:name w:val="heading2"/>
    <w:basedOn w:val="Heading2"/>
    <w:next w:val="Normal"/>
    <w:rsid w:val="000C1161"/>
    <w:pPr>
      <w:numPr>
        <w:ilvl w:val="1"/>
        <w:numId w:val="2"/>
      </w:numPr>
    </w:pPr>
    <w:rPr>
      <w:bCs/>
      <w:iCs/>
    </w:rPr>
  </w:style>
  <w:style w:type="character" w:customStyle="1" w:styleId="heading30">
    <w:name w:val="heading3"/>
    <w:basedOn w:val="DefaultParagraphFont"/>
    <w:rsid w:val="00947640"/>
    <w:rPr>
      <w:b/>
    </w:rPr>
  </w:style>
  <w:style w:type="character" w:customStyle="1" w:styleId="heading40">
    <w:name w:val="heading4"/>
    <w:basedOn w:val="DefaultParagraphFont"/>
    <w:rsid w:val="00947640"/>
    <w:rPr>
      <w:i/>
    </w:rPr>
  </w:style>
  <w:style w:type="numbering" w:customStyle="1" w:styleId="headings">
    <w:name w:val="headings"/>
    <w:basedOn w:val="arabnumitem"/>
    <w:rsid w:val="000C1161"/>
    <w:pPr>
      <w:numPr>
        <w:numId w:val="2"/>
      </w:numPr>
    </w:pPr>
  </w:style>
  <w:style w:type="character" w:styleId="Hyperlink">
    <w:name w:val="Hyperlink"/>
    <w:basedOn w:val="DefaultParagraphFont"/>
    <w:rsid w:val="00947640"/>
    <w:rPr>
      <w:color w:val="auto"/>
      <w:u w:val="none"/>
    </w:rPr>
  </w:style>
  <w:style w:type="paragraph" w:customStyle="1" w:styleId="image">
    <w:name w:val="image"/>
    <w:basedOn w:val="Normal"/>
    <w:next w:val="Normal"/>
    <w:rsid w:val="001C02CA"/>
    <w:pPr>
      <w:spacing w:before="240" w:after="120"/>
      <w:jc w:val="center"/>
    </w:pPr>
  </w:style>
  <w:style w:type="table" w:styleId="TableGrid">
    <w:name w:val="Table Grid"/>
    <w:basedOn w:val="TableNormal"/>
    <w:rsid w:val="00A27277"/>
    <w:pPr>
      <w:overflowPunct w:val="0"/>
      <w:autoSpaceDE w:val="0"/>
      <w:autoSpaceDN w:val="0"/>
      <w:adjustRightInd w:val="0"/>
      <w:spacing w:line="240" w:lineRule="atLeast"/>
      <w:ind w:firstLine="227"/>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
    <w:name w:val="keywords"/>
    <w:basedOn w:val="abstract"/>
    <w:next w:val="heading10"/>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FootnoteText">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contextualSpacing/>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NoList"/>
    <w:semiHidden/>
    <w:rsid w:val="00947640"/>
    <w:pPr>
      <w:numPr>
        <w:numId w:val="3"/>
      </w:numPr>
    </w:pPr>
  </w:style>
  <w:style w:type="paragraph" w:customStyle="1" w:styleId="runninghead-left">
    <w:name w:val="running head - left"/>
    <w:basedOn w:val="Normal"/>
    <w:rsid w:val="001C02CA"/>
    <w:rPr>
      <w:sz w:val="18"/>
      <w:szCs w:val="18"/>
    </w:rPr>
  </w:style>
  <w:style w:type="paragraph" w:customStyle="1" w:styleId="runninghead-right">
    <w:name w:val="running head - right"/>
    <w:basedOn w:val="Normal"/>
    <w:rsid w:val="001C02CA"/>
    <w:pPr>
      <w:jc w:val="right"/>
    </w:pPr>
    <w:rPr>
      <w:bCs/>
      <w:sz w:val="18"/>
      <w:szCs w:val="18"/>
    </w:rPr>
  </w:style>
  <w:style w:type="character" w:styleId="PageNumber">
    <w:name w:val="page number"/>
    <w:basedOn w:val="DefaultParagraphFont"/>
    <w:rsid w:val="00947640"/>
    <w:rPr>
      <w:sz w:val="18"/>
    </w:rPr>
  </w:style>
  <w:style w:type="paragraph" w:customStyle="1" w:styleId="title">
    <w:name w:val="title"/>
    <w:basedOn w:val="Normal"/>
    <w:next w:val="author"/>
    <w:rsid w:val="0073504E"/>
    <w:pPr>
      <w:keepNext/>
      <w:keepLines/>
      <w:suppressAutoHyphens/>
      <w:spacing w:after="480" w:line="360" w:lineRule="atLeast"/>
      <w:jc w:val="center"/>
    </w:pPr>
    <w:rPr>
      <w:b/>
      <w:sz w:val="28"/>
    </w:rPr>
  </w:style>
  <w:style w:type="paragraph" w:customStyle="1" w:styleId="subtitle">
    <w:name w:val="subtitle"/>
    <w:basedOn w:val="title"/>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jc w:val="center"/>
    </w:pPr>
    <w:rPr>
      <w:sz w:val="18"/>
      <w:lang w:val="de-DE"/>
    </w:rPr>
  </w:style>
  <w:style w:type="character" w:customStyle="1" w:styleId="url">
    <w:name w:val="url"/>
    <w:basedOn w:val="DefaultParagraphFont"/>
    <w:rsid w:val="00947640"/>
    <w:rPr>
      <w:rFonts w:ascii="Courier" w:hAnsi="Courier"/>
      <w:noProof/>
      <w:lang w:val="en-US"/>
    </w:rPr>
  </w:style>
  <w:style w:type="paragraph" w:styleId="Footer">
    <w:name w:val="footer"/>
    <w:basedOn w:val="Normal"/>
    <w:rsid w:val="009A40EA"/>
    <w:pPr>
      <w:tabs>
        <w:tab w:val="center" w:pos="4536"/>
        <w:tab w:val="right" w:pos="9072"/>
      </w:tabs>
    </w:pPr>
  </w:style>
  <w:style w:type="paragraph" w:styleId="ListBullet">
    <w:name w:val="List Bullet"/>
    <w:basedOn w:val="Normal"/>
    <w:rsid w:val="005E48C3"/>
    <w:pPr>
      <w:numPr>
        <w:numId w:val="4"/>
      </w:numPr>
      <w:spacing w:before="120" w:after="120"/>
      <w:contextualSpacing/>
    </w:pPr>
  </w:style>
  <w:style w:type="paragraph" w:styleId="ListNumber">
    <w:name w:val="List Number"/>
    <w:basedOn w:val="Normal"/>
    <w:rsid w:val="00035058"/>
    <w:pPr>
      <w:numPr>
        <w:numId w:val="5"/>
      </w:numPr>
    </w:pPr>
  </w:style>
  <w:style w:type="numbering" w:customStyle="1" w:styleId="itemization1">
    <w:name w:val="itemization1"/>
    <w:basedOn w:val="NoList"/>
    <w:semiHidden/>
    <w:rsid w:val="00715651"/>
    <w:pPr>
      <w:numPr>
        <w:numId w:val="6"/>
      </w:numPr>
    </w:pPr>
  </w:style>
  <w:style w:type="numbering" w:customStyle="1" w:styleId="itemization2">
    <w:name w:val="itemization2"/>
    <w:basedOn w:val="NoList"/>
    <w:semiHidden/>
    <w:rsid w:val="00715651"/>
    <w:pPr>
      <w:numPr>
        <w:numId w:val="7"/>
      </w:numPr>
    </w:pPr>
  </w:style>
  <w:style w:type="paragraph" w:styleId="Header">
    <w:name w:val="header"/>
    <w:basedOn w:val="Normal"/>
    <w:rsid w:val="0073679E"/>
    <w:pPr>
      <w:tabs>
        <w:tab w:val="center" w:pos="4536"/>
        <w:tab w:val="right" w:pos="9072"/>
      </w:tabs>
    </w:pPr>
    <w:rPr>
      <w:sz w:val="18"/>
    </w:rPr>
  </w:style>
  <w:style w:type="paragraph" w:customStyle="1" w:styleId="Abstract0">
    <w:name w:val="Abstract"/>
    <w:basedOn w:val="Normal"/>
    <w:next w:val="Normal"/>
    <w:rsid w:val="000D527C"/>
    <w:pPr>
      <w:spacing w:before="20"/>
      <w:ind w:firstLine="202"/>
      <w:jc w:val="both"/>
    </w:pPr>
    <w:rPr>
      <w:b/>
      <w:sz w:val="18"/>
    </w:rPr>
  </w:style>
  <w:style w:type="paragraph" w:customStyle="1" w:styleId="Authors">
    <w:name w:val="Authors"/>
    <w:basedOn w:val="Normal"/>
    <w:next w:val="Normal"/>
    <w:rsid w:val="000D527C"/>
    <w:pPr>
      <w:spacing w:before="120" w:after="320"/>
      <w:jc w:val="center"/>
    </w:pPr>
    <w:rPr>
      <w:sz w:val="22"/>
    </w:rPr>
  </w:style>
  <w:style w:type="paragraph" w:styleId="Title0">
    <w:name w:val="Title"/>
    <w:basedOn w:val="Normal"/>
    <w:next w:val="Normal"/>
    <w:link w:val="TitleChar"/>
    <w:qFormat/>
    <w:rsid w:val="000D527C"/>
    <w:pPr>
      <w:framePr w:w="9360" w:hSpace="187" w:vSpace="187" w:wrap="notBeside" w:vAnchor="text" w:hAnchor="page" w:xAlign="center" w:y="1"/>
      <w:jc w:val="center"/>
    </w:pPr>
    <w:rPr>
      <w:kern w:val="28"/>
      <w:sz w:val="48"/>
    </w:rPr>
  </w:style>
  <w:style w:type="character" w:customStyle="1" w:styleId="TitleChar">
    <w:name w:val="Title Char"/>
    <w:basedOn w:val="DefaultParagraphFont"/>
    <w:link w:val="Title0"/>
    <w:rsid w:val="000D527C"/>
    <w:rPr>
      <w:rFonts w:eastAsia="宋体"/>
      <w:kern w:val="28"/>
      <w:sz w:val="48"/>
    </w:rPr>
  </w:style>
  <w:style w:type="paragraph" w:customStyle="1" w:styleId="References">
    <w:name w:val="References"/>
    <w:basedOn w:val="Normal"/>
    <w:rsid w:val="000D527C"/>
    <w:pPr>
      <w:numPr>
        <w:numId w:val="25"/>
      </w:numPr>
      <w:tabs>
        <w:tab w:val="clear" w:pos="501"/>
        <w:tab w:val="num" w:pos="360"/>
        <w:tab w:val="num" w:pos="926"/>
      </w:tabs>
      <w:ind w:left="360"/>
      <w:jc w:val="both"/>
    </w:pPr>
    <w:rPr>
      <w:sz w:val="16"/>
    </w:rPr>
  </w:style>
  <w:style w:type="paragraph" w:customStyle="1" w:styleId="IndexTerms">
    <w:name w:val="IndexTerms"/>
    <w:basedOn w:val="Normal"/>
    <w:next w:val="Normal"/>
    <w:rsid w:val="000D527C"/>
    <w:pPr>
      <w:ind w:firstLine="202"/>
      <w:jc w:val="both"/>
    </w:pPr>
    <w:rPr>
      <w:b/>
      <w:sz w:val="18"/>
    </w:rPr>
  </w:style>
  <w:style w:type="paragraph" w:customStyle="1" w:styleId="Text">
    <w:name w:val="Text"/>
    <w:basedOn w:val="Normal"/>
    <w:rsid w:val="000D527C"/>
    <w:pPr>
      <w:widowControl w:val="0"/>
      <w:spacing w:line="252" w:lineRule="auto"/>
      <w:ind w:firstLine="202"/>
      <w:jc w:val="both"/>
    </w:pPr>
  </w:style>
  <w:style w:type="paragraph" w:customStyle="1" w:styleId="FigureCaption0">
    <w:name w:val="Figure Caption"/>
    <w:basedOn w:val="Normal"/>
    <w:rsid w:val="000D527C"/>
    <w:pPr>
      <w:jc w:val="both"/>
    </w:pPr>
    <w:rPr>
      <w:b/>
      <w:sz w:val="16"/>
    </w:rPr>
  </w:style>
  <w:style w:type="paragraph" w:customStyle="1" w:styleId="ReferenceHead">
    <w:name w:val="Reference Head"/>
    <w:basedOn w:val="Heading1"/>
    <w:rsid w:val="000D527C"/>
    <w:pPr>
      <w:keepLines w:val="0"/>
      <w:suppressAutoHyphens w:val="0"/>
      <w:spacing w:before="240" w:after="80" w:line="240" w:lineRule="auto"/>
      <w:ind w:left="0" w:firstLine="0"/>
      <w:jc w:val="center"/>
    </w:pPr>
    <w:rPr>
      <w:smallCaps/>
      <w:kern w:val="28"/>
      <w:sz w:val="20"/>
    </w:rPr>
  </w:style>
  <w:style w:type="paragraph" w:styleId="ListParagraph">
    <w:name w:val="List Paragraph"/>
    <w:basedOn w:val="Normal"/>
    <w:uiPriority w:val="34"/>
    <w:qFormat/>
    <w:rsid w:val="000D527C"/>
    <w:pPr>
      <w:ind w:left="720"/>
      <w:contextualSpacing/>
    </w:pPr>
  </w:style>
  <w:style w:type="character" w:styleId="CommentReference">
    <w:name w:val="annotation reference"/>
    <w:rsid w:val="000D527C"/>
    <w:rPr>
      <w:sz w:val="16"/>
      <w:szCs w:val="16"/>
    </w:rPr>
  </w:style>
  <w:style w:type="paragraph" w:styleId="CommentText">
    <w:name w:val="annotation text"/>
    <w:basedOn w:val="Normal"/>
    <w:link w:val="CommentTextChar"/>
    <w:rsid w:val="000D527C"/>
  </w:style>
  <w:style w:type="character" w:customStyle="1" w:styleId="CommentTextChar">
    <w:name w:val="Comment Text Char"/>
    <w:basedOn w:val="DefaultParagraphFont"/>
    <w:link w:val="CommentText"/>
    <w:rsid w:val="000D527C"/>
    <w:rPr>
      <w:rFonts w:eastAsia="宋体"/>
    </w:rPr>
  </w:style>
  <w:style w:type="paragraph" w:styleId="BalloonText">
    <w:name w:val="Balloon Text"/>
    <w:basedOn w:val="Normal"/>
    <w:link w:val="BalloonTextChar"/>
    <w:rsid w:val="000D527C"/>
    <w:rPr>
      <w:rFonts w:ascii="Lucida Grande" w:hAnsi="Lucida Grande" w:cs="Lucida Grande"/>
      <w:sz w:val="18"/>
      <w:szCs w:val="18"/>
    </w:rPr>
  </w:style>
  <w:style w:type="character" w:customStyle="1" w:styleId="BalloonTextChar">
    <w:name w:val="Balloon Text Char"/>
    <w:basedOn w:val="DefaultParagraphFont"/>
    <w:link w:val="BalloonText"/>
    <w:rsid w:val="000D527C"/>
    <w:rPr>
      <w:rFonts w:ascii="Lucida Grande" w:eastAsia="宋体" w:hAnsi="Lucida Grande" w:cs="Lucida Grande"/>
      <w:sz w:val="18"/>
      <w:szCs w:val="18"/>
    </w:rPr>
  </w:style>
  <w:style w:type="paragraph" w:styleId="CommentSubject">
    <w:name w:val="annotation subject"/>
    <w:basedOn w:val="CommentText"/>
    <w:next w:val="CommentText"/>
    <w:link w:val="CommentSubjectChar"/>
    <w:rsid w:val="00086CFE"/>
    <w:rPr>
      <w:b/>
      <w:bCs/>
    </w:rPr>
  </w:style>
  <w:style w:type="character" w:customStyle="1" w:styleId="CommentSubjectChar">
    <w:name w:val="Comment Subject Char"/>
    <w:basedOn w:val="CommentTextChar"/>
    <w:link w:val="CommentSubject"/>
    <w:rsid w:val="00086CFE"/>
    <w:rPr>
      <w:rFonts w:eastAsia="宋体"/>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targetScreenSz w:val="800x600"/>
</w:webSettings>
</file>

<file path=word/_rels/comments.xml.rels><?xml version="1.0" encoding="UTF-8" standalone="yes"?>
<Relationships xmlns="http://schemas.openxmlformats.org/package/2006/relationships"><Relationship Id="rId1" Type="http://schemas.openxmlformats.org/officeDocument/2006/relationships/hyperlink" Target="http://refsq.org/2014/author-instructions/" TargetMode="External"/></Relationship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header" Target="head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mailto:%7badrianoc|bpenzens%7d@uci.edu" TargetMode="External"/><Relationship Id="rId11" Type="http://schemas.openxmlformats.org/officeDocument/2006/relationships/image" Target="media/image1.png"/><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chart" Target="charts/chart3.xml"/><Relationship Id="rId15" Type="http://schemas.openxmlformats.org/officeDocument/2006/relationships/chart" Target="charts/chart4.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penzens:Downloads:CSProceedings_AuthorTools_Word_2003:svlnproc1104.dot" TargetMode="Externa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themeOverride" Target="../theme/themeOverride2.xml"/><Relationship Id="rId2" Type="http://schemas.openxmlformats.org/officeDocument/2006/relationships/oleObject" Target="file:///C:\Users\Christian%20Adriano\Dropbox\2.RE4Test\Questionnaire\SurveyResultsNCharts%20-%2020.xlsx" TargetMode="External"/></Relationships>
</file>

<file path=word/charts/_rels/chart3.xml.rels><?xml version="1.0" encoding="UTF-8" standalone="yes"?>
<Relationships xmlns="http://schemas.openxmlformats.org/package/2006/relationships"><Relationship Id="rId1" Type="http://schemas.openxmlformats.org/officeDocument/2006/relationships/themeOverride" Target="../theme/themeOverride3.xml"/><Relationship Id="rId2" Type="http://schemas.openxmlformats.org/officeDocument/2006/relationships/oleObject" Target="file:///C:\Users\Christian%20Adriano\Dropbox\2.RE4Test\Questionnaire\SurveyResultsNCharts%20-%2020.xlsx" TargetMode="External"/></Relationships>
</file>

<file path=word/charts/_rels/chart4.xml.rels><?xml version="1.0" encoding="UTF-8" standalone="yes"?>
<Relationships xmlns="http://schemas.openxmlformats.org/package/2006/relationships"><Relationship Id="rId1" Type="http://schemas.openxmlformats.org/officeDocument/2006/relationships/themeOverride" Target="../theme/themeOverride4.xml"/><Relationship Id="rId2" Type="http://schemas.openxmlformats.org/officeDocument/2006/relationships/oleObject" Target="file:///C:\Users\Christian%20Adriano\Dropbox\2.RE4Test\Questionnaire\SurveyResultsNCharts%20-%20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240" b="1" i="0" u="none" strike="noStrike" baseline="0">
                <a:solidFill>
                  <a:srgbClr val="000000"/>
                </a:solidFill>
                <a:latin typeface="Arial"/>
                <a:ea typeface="Arial"/>
                <a:cs typeface="Arial"/>
              </a:defRPr>
            </a:pPr>
            <a:r>
              <a:rPr lang="en-US" sz="900" dirty="0" err="1" smtClean="0"/>
              <a:t>Convegence</a:t>
            </a:r>
            <a:r>
              <a:rPr lang="en-US" sz="900" dirty="0" smtClean="0"/>
              <a:t> Chart</a:t>
            </a:r>
            <a:endParaRPr lang="en-US" sz="900" dirty="0"/>
          </a:p>
        </c:rich>
      </c:tx>
      <c:layout>
        <c:manualLayout>
          <c:xMode val="edge"/>
          <c:yMode val="edge"/>
          <c:x val="0.303166392543661"/>
          <c:y val="0.0"/>
        </c:manualLayout>
      </c:layout>
      <c:overlay val="0"/>
      <c:spPr>
        <a:noFill/>
        <a:ln w="31484">
          <a:noFill/>
        </a:ln>
      </c:spPr>
    </c:title>
    <c:autoTitleDeleted val="0"/>
    <c:plotArea>
      <c:layout>
        <c:manualLayout>
          <c:layoutTarget val="inner"/>
          <c:xMode val="edge"/>
          <c:yMode val="edge"/>
          <c:x val="0.0662440170751208"/>
          <c:y val="0.148916967509025"/>
          <c:w val="0.883123567015645"/>
          <c:h val="0.572895045454145"/>
        </c:manualLayout>
      </c:layout>
      <c:lineChart>
        <c:grouping val="standard"/>
        <c:varyColors val="0"/>
        <c:ser>
          <c:idx val="1"/>
          <c:order val="0"/>
          <c:tx>
            <c:strRef>
              <c:f>'Visão Dinâmica'!$C$6</c:f>
              <c:strCache>
                <c:ptCount val="1"/>
                <c:pt idx="0">
                  <c:v>Open</c:v>
                </c:pt>
              </c:strCache>
            </c:strRef>
          </c:tx>
          <c:spPr>
            <a:ln w="19050">
              <a:solidFill>
                <a:srgbClr val="FF0000"/>
              </a:solidFill>
              <a:prstDash val="solid"/>
            </a:ln>
          </c:spPr>
          <c:marker>
            <c:symbol val="square"/>
            <c:size val="8"/>
            <c:spPr>
              <a:solidFill>
                <a:srgbClr val="FF0000"/>
              </a:solidFill>
              <a:ln w="19050">
                <a:solidFill>
                  <a:srgbClr val="FF0000"/>
                </a:solidFill>
                <a:prstDash val="solid"/>
              </a:ln>
            </c:spPr>
          </c:marker>
          <c:cat>
            <c:numRef>
              <c:f>'Visão Dinâmica'!$B$8:$B$20</c:f>
              <c:numCache>
                <c:formatCode>d/m;@</c:formatCode>
                <c:ptCount val="13"/>
                <c:pt idx="0">
                  <c:v>39946.0</c:v>
                </c:pt>
                <c:pt idx="1">
                  <c:v>39947.0</c:v>
                </c:pt>
                <c:pt idx="2">
                  <c:v>39948.0</c:v>
                </c:pt>
                <c:pt idx="3">
                  <c:v>39949.0</c:v>
                </c:pt>
                <c:pt idx="4">
                  <c:v>39950.0</c:v>
                </c:pt>
                <c:pt idx="5">
                  <c:v>39951.0</c:v>
                </c:pt>
                <c:pt idx="6">
                  <c:v>39952.0</c:v>
                </c:pt>
                <c:pt idx="7">
                  <c:v>39953.0</c:v>
                </c:pt>
                <c:pt idx="8">
                  <c:v>39954.0</c:v>
                </c:pt>
                <c:pt idx="9">
                  <c:v>39955.0</c:v>
                </c:pt>
                <c:pt idx="10">
                  <c:v>39956.0</c:v>
                </c:pt>
                <c:pt idx="11">
                  <c:v>39957.0</c:v>
                </c:pt>
                <c:pt idx="12">
                  <c:v>39958.0</c:v>
                </c:pt>
              </c:numCache>
            </c:numRef>
          </c:cat>
          <c:val>
            <c:numRef>
              <c:f>'Visão Dinâmica'!$C$8:$C$20</c:f>
              <c:numCache>
                <c:formatCode>General</c:formatCode>
                <c:ptCount val="13"/>
                <c:pt idx="0">
                  <c:v>17.0</c:v>
                </c:pt>
                <c:pt idx="1">
                  <c:v>3.0</c:v>
                </c:pt>
                <c:pt idx="2">
                  <c:v>0.0</c:v>
                </c:pt>
                <c:pt idx="3">
                  <c:v>13.0</c:v>
                </c:pt>
                <c:pt idx="4">
                  <c:v>4.0</c:v>
                </c:pt>
                <c:pt idx="5">
                  <c:v>0.0</c:v>
                </c:pt>
                <c:pt idx="6">
                  <c:v>1.0</c:v>
                </c:pt>
                <c:pt idx="7">
                  <c:v>0.0</c:v>
                </c:pt>
                <c:pt idx="8">
                  <c:v>1.0</c:v>
                </c:pt>
                <c:pt idx="9">
                  <c:v>1.0</c:v>
                </c:pt>
                <c:pt idx="10">
                  <c:v>3.0</c:v>
                </c:pt>
                <c:pt idx="11">
                  <c:v>0.0</c:v>
                </c:pt>
                <c:pt idx="12">
                  <c:v>0.0</c:v>
                </c:pt>
              </c:numCache>
            </c:numRef>
          </c:val>
          <c:smooth val="0"/>
        </c:ser>
        <c:ser>
          <c:idx val="0"/>
          <c:order val="1"/>
          <c:tx>
            <c:strRef>
              <c:f>'Visão Dinâmica'!$D$6</c:f>
              <c:strCache>
                <c:ptCount val="1"/>
                <c:pt idx="0">
                  <c:v>Fix</c:v>
                </c:pt>
              </c:strCache>
            </c:strRef>
          </c:tx>
          <c:spPr>
            <a:ln w="19050">
              <a:solidFill>
                <a:srgbClr val="000080"/>
              </a:solidFill>
              <a:prstDash val="solid"/>
            </a:ln>
          </c:spPr>
          <c:marker>
            <c:symbol val="diamond"/>
            <c:size val="8"/>
            <c:spPr>
              <a:solidFill>
                <a:srgbClr val="000080"/>
              </a:solidFill>
              <a:ln w="19050">
                <a:solidFill>
                  <a:srgbClr val="000080"/>
                </a:solidFill>
                <a:prstDash val="solid"/>
              </a:ln>
            </c:spPr>
          </c:marker>
          <c:cat>
            <c:numRef>
              <c:f>'Visão Dinâmica'!$B$8:$B$20</c:f>
              <c:numCache>
                <c:formatCode>d/m;@</c:formatCode>
                <c:ptCount val="13"/>
                <c:pt idx="0">
                  <c:v>39946.0</c:v>
                </c:pt>
                <c:pt idx="1">
                  <c:v>39947.0</c:v>
                </c:pt>
                <c:pt idx="2">
                  <c:v>39948.0</c:v>
                </c:pt>
                <c:pt idx="3">
                  <c:v>39949.0</c:v>
                </c:pt>
                <c:pt idx="4">
                  <c:v>39950.0</c:v>
                </c:pt>
                <c:pt idx="5">
                  <c:v>39951.0</c:v>
                </c:pt>
                <c:pt idx="6">
                  <c:v>39952.0</c:v>
                </c:pt>
                <c:pt idx="7">
                  <c:v>39953.0</c:v>
                </c:pt>
                <c:pt idx="8">
                  <c:v>39954.0</c:v>
                </c:pt>
                <c:pt idx="9">
                  <c:v>39955.0</c:v>
                </c:pt>
                <c:pt idx="10">
                  <c:v>39956.0</c:v>
                </c:pt>
                <c:pt idx="11">
                  <c:v>39957.0</c:v>
                </c:pt>
                <c:pt idx="12">
                  <c:v>39958.0</c:v>
                </c:pt>
              </c:numCache>
            </c:numRef>
          </c:cat>
          <c:val>
            <c:numRef>
              <c:f>'Visão Dinâmica'!$D$8:$D$20</c:f>
              <c:numCache>
                <c:formatCode>General</c:formatCode>
                <c:ptCount val="13"/>
                <c:pt idx="0">
                  <c:v>0.0</c:v>
                </c:pt>
                <c:pt idx="1">
                  <c:v>2.0</c:v>
                </c:pt>
                <c:pt idx="2">
                  <c:v>10.0</c:v>
                </c:pt>
                <c:pt idx="3">
                  <c:v>2.0</c:v>
                </c:pt>
                <c:pt idx="4">
                  <c:v>10.0</c:v>
                </c:pt>
                <c:pt idx="5">
                  <c:v>3.0</c:v>
                </c:pt>
                <c:pt idx="6">
                  <c:v>0.0</c:v>
                </c:pt>
                <c:pt idx="7">
                  <c:v>1.0</c:v>
                </c:pt>
                <c:pt idx="8">
                  <c:v>5.0</c:v>
                </c:pt>
                <c:pt idx="9">
                  <c:v>6.0</c:v>
                </c:pt>
                <c:pt idx="10">
                  <c:v>4.0</c:v>
                </c:pt>
                <c:pt idx="11">
                  <c:v>0.0</c:v>
                </c:pt>
                <c:pt idx="12">
                  <c:v>0.0</c:v>
                </c:pt>
              </c:numCache>
            </c:numRef>
          </c:val>
          <c:smooth val="0"/>
        </c:ser>
        <c:ser>
          <c:idx val="2"/>
          <c:order val="2"/>
          <c:tx>
            <c:strRef>
              <c:f>'Visão Dinâmica'!$E$6:$E$6</c:f>
              <c:strCache>
                <c:ptCount val="1"/>
                <c:pt idx="0">
                  <c:v>Balance</c:v>
                </c:pt>
              </c:strCache>
            </c:strRef>
          </c:tx>
          <c:spPr>
            <a:ln w="15742">
              <a:solidFill>
                <a:srgbClr val="3366FF"/>
              </a:solidFill>
              <a:prstDash val="sysDash"/>
            </a:ln>
          </c:spPr>
          <c:marker>
            <c:symbol val="triangle"/>
            <c:size val="6"/>
            <c:spPr>
              <a:solidFill>
                <a:srgbClr val="3366FF"/>
              </a:solidFill>
              <a:ln>
                <a:solidFill>
                  <a:srgbClr val="3366FF"/>
                </a:solidFill>
                <a:prstDash val="solid"/>
              </a:ln>
            </c:spPr>
          </c:marker>
          <c:cat>
            <c:numRef>
              <c:f>'Visão Dinâmica'!$B$8:$B$20</c:f>
              <c:numCache>
                <c:formatCode>d/m;@</c:formatCode>
                <c:ptCount val="13"/>
                <c:pt idx="0">
                  <c:v>39946.0</c:v>
                </c:pt>
                <c:pt idx="1">
                  <c:v>39947.0</c:v>
                </c:pt>
                <c:pt idx="2">
                  <c:v>39948.0</c:v>
                </c:pt>
                <c:pt idx="3">
                  <c:v>39949.0</c:v>
                </c:pt>
                <c:pt idx="4">
                  <c:v>39950.0</c:v>
                </c:pt>
                <c:pt idx="5">
                  <c:v>39951.0</c:v>
                </c:pt>
                <c:pt idx="6">
                  <c:v>39952.0</c:v>
                </c:pt>
                <c:pt idx="7">
                  <c:v>39953.0</c:v>
                </c:pt>
                <c:pt idx="8">
                  <c:v>39954.0</c:v>
                </c:pt>
                <c:pt idx="9">
                  <c:v>39955.0</c:v>
                </c:pt>
                <c:pt idx="10">
                  <c:v>39956.0</c:v>
                </c:pt>
                <c:pt idx="11">
                  <c:v>39957.0</c:v>
                </c:pt>
                <c:pt idx="12">
                  <c:v>39958.0</c:v>
                </c:pt>
              </c:numCache>
            </c:numRef>
          </c:cat>
          <c:val>
            <c:numRef>
              <c:f>'Visão Dinâmica'!$E$8:$E$20</c:f>
              <c:numCache>
                <c:formatCode>General</c:formatCode>
                <c:ptCount val="13"/>
                <c:pt idx="0">
                  <c:v>17.0</c:v>
                </c:pt>
                <c:pt idx="1">
                  <c:v>18.0</c:v>
                </c:pt>
                <c:pt idx="2">
                  <c:v>8.0</c:v>
                </c:pt>
                <c:pt idx="3">
                  <c:v>19.0</c:v>
                </c:pt>
                <c:pt idx="4">
                  <c:v>13.0</c:v>
                </c:pt>
                <c:pt idx="5">
                  <c:v>10.0</c:v>
                </c:pt>
                <c:pt idx="6">
                  <c:v>11.0</c:v>
                </c:pt>
                <c:pt idx="7">
                  <c:v>10.0</c:v>
                </c:pt>
                <c:pt idx="8">
                  <c:v>6.0</c:v>
                </c:pt>
                <c:pt idx="9">
                  <c:v>1.0</c:v>
                </c:pt>
                <c:pt idx="10">
                  <c:v>0.0</c:v>
                </c:pt>
                <c:pt idx="11">
                  <c:v>0.0</c:v>
                </c:pt>
                <c:pt idx="12">
                  <c:v>0.0</c:v>
                </c:pt>
              </c:numCache>
            </c:numRef>
          </c:val>
          <c:smooth val="0"/>
        </c:ser>
        <c:dLbls>
          <c:showLegendKey val="0"/>
          <c:showVal val="0"/>
          <c:showCatName val="0"/>
          <c:showSerName val="0"/>
          <c:showPercent val="0"/>
          <c:showBubbleSize val="0"/>
        </c:dLbls>
        <c:marker val="1"/>
        <c:smooth val="0"/>
        <c:axId val="2103816904"/>
        <c:axId val="2103632008"/>
      </c:lineChart>
      <c:dateAx>
        <c:axId val="2103816904"/>
        <c:scaling>
          <c:orientation val="minMax"/>
        </c:scaling>
        <c:delete val="0"/>
        <c:axPos val="b"/>
        <c:numFmt formatCode="d/m;@" sourceLinked="0"/>
        <c:majorTickMark val="none"/>
        <c:minorTickMark val="none"/>
        <c:tickLblPos val="nextTo"/>
        <c:txPr>
          <a:bodyPr rot="0" vert="horz"/>
          <a:lstStyle/>
          <a:p>
            <a:pPr>
              <a:defRPr sz="700"/>
            </a:pPr>
            <a:endParaRPr lang="en-US"/>
          </a:p>
        </c:txPr>
        <c:crossAx val="2103632008"/>
        <c:crosses val="autoZero"/>
        <c:auto val="1"/>
        <c:lblOffset val="100"/>
        <c:baseTimeUnit val="days"/>
        <c:majorUnit val="2.0"/>
        <c:majorTimeUnit val="days"/>
        <c:minorUnit val="1.0"/>
        <c:minorTimeUnit val="days"/>
      </c:dateAx>
      <c:valAx>
        <c:axId val="2103632008"/>
        <c:scaling>
          <c:orientation val="minMax"/>
        </c:scaling>
        <c:delete val="0"/>
        <c:axPos val="l"/>
        <c:majorGridlines>
          <c:spPr>
            <a:ln w="3935">
              <a:solidFill>
                <a:srgbClr val="C0C0C0"/>
              </a:solidFill>
              <a:prstDash val="solid"/>
            </a:ln>
          </c:spPr>
        </c:majorGridlines>
        <c:numFmt formatCode="General" sourceLinked="1"/>
        <c:majorTickMark val="none"/>
        <c:minorTickMark val="none"/>
        <c:tickLblPos val="nextTo"/>
        <c:spPr>
          <a:ln w="25400">
            <a:noFill/>
          </a:ln>
        </c:spPr>
        <c:txPr>
          <a:bodyPr rot="0" vert="horz"/>
          <a:lstStyle/>
          <a:p>
            <a:pPr>
              <a:defRPr sz="400" b="0" i="0" u="none" strike="noStrike" baseline="0">
                <a:solidFill>
                  <a:srgbClr val="000000"/>
                </a:solidFill>
                <a:latin typeface="Arial"/>
                <a:ea typeface="Arial"/>
                <a:cs typeface="Arial"/>
              </a:defRPr>
            </a:pPr>
            <a:endParaRPr lang="en-US"/>
          </a:p>
        </c:txPr>
        <c:crossAx val="2103816904"/>
        <c:crosses val="autoZero"/>
        <c:crossBetween val="between"/>
      </c:valAx>
      <c:spPr>
        <a:solidFill>
          <a:srgbClr val="FFFFFF"/>
        </a:solidFill>
        <a:ln w="15742">
          <a:solidFill>
            <a:srgbClr val="808080"/>
          </a:solidFill>
          <a:prstDash val="solid"/>
        </a:ln>
      </c:spPr>
    </c:plotArea>
    <c:legend>
      <c:legendPos val="b"/>
      <c:layout/>
      <c:overlay val="0"/>
      <c:spPr>
        <a:solidFill>
          <a:srgbClr val="FFFFFF"/>
        </a:solidFill>
        <a:ln w="3935">
          <a:solidFill>
            <a:srgbClr val="000000"/>
          </a:solidFill>
          <a:prstDash val="solid"/>
        </a:ln>
      </c:spPr>
      <c:txPr>
        <a:bodyPr/>
        <a:lstStyle/>
        <a:p>
          <a:pPr>
            <a:defRPr sz="700" b="0" i="0" u="none" strike="noStrike" baseline="0">
              <a:solidFill>
                <a:srgbClr val="000000"/>
              </a:solidFill>
              <a:latin typeface="Arial"/>
              <a:ea typeface="Arial"/>
              <a:cs typeface="Arial"/>
            </a:defRPr>
          </a:pPr>
          <a:endParaRPr lang="en-US"/>
        </a:p>
      </c:txPr>
    </c:legend>
    <c:plotVisOnly val="1"/>
    <c:dispBlanksAs val="gap"/>
    <c:showDLblsOverMax val="0"/>
  </c:chart>
  <c:spPr>
    <a:solidFill>
      <a:schemeClr val="accent1">
        <a:lumMod val="20000"/>
        <a:lumOff val="80000"/>
      </a:schemeClr>
    </a:solidFill>
    <a:ln w="3935">
      <a:solidFill>
        <a:srgbClr val="000000"/>
      </a:solidFill>
      <a:prstDash val="solid"/>
    </a:ln>
  </c:spPr>
  <c:txPr>
    <a:bodyPr/>
    <a:lstStyle/>
    <a:p>
      <a:pPr>
        <a:defRPr sz="1054" b="0" i="0" u="none" strike="noStrike" baseline="0">
          <a:solidFill>
            <a:srgbClr val="000000"/>
          </a:solidFill>
          <a:latin typeface="Arial"/>
          <a:ea typeface="Arial"/>
          <a:cs typeface="Arial"/>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lrMapOvr bg1="lt1" tx1="dk1" bg2="lt2" tx2="dk2" accent1="accent1" accent2="accent2" accent3="accent3" accent4="accent4" accent5="accent5" accent6="accent6" hlink="hlink" folHlink="folHlink"/>
  <c:chart>
    <c:title>
      <c:tx>
        <c:rich>
          <a:bodyPr/>
          <a:lstStyle/>
          <a:p>
            <a:pPr>
              <a:defRPr/>
            </a:pPr>
            <a:r>
              <a:rPr lang="en-US" sz="1050"/>
              <a:t>12. Choose all the options that apply. How do you and your team define the order (sequence) of tests to run (in an integration test environment)?</a:t>
            </a:r>
          </a:p>
        </c:rich>
      </c:tx>
      <c:layout>
        <c:manualLayout>
          <c:xMode val="edge"/>
          <c:yMode val="edge"/>
          <c:x val="0.0327637974638136"/>
          <c:y val="0.00300984048820523"/>
        </c:manualLayout>
      </c:layout>
      <c:overlay val="0"/>
    </c:title>
    <c:autoTitleDeleted val="0"/>
    <c:plotArea>
      <c:layout/>
      <c:pieChart>
        <c:varyColors val="1"/>
        <c:ser>
          <c:idx val="0"/>
          <c:order val="0"/>
          <c:tx>
            <c:strRef>
              <c:f>'Question 12'!$B$3</c:f>
              <c:strCache>
                <c:ptCount val="1"/>
                <c:pt idx="0">
                  <c:v>12. Choose all the options that apply. How do you and your team define the order (sequence) of tests to run (in an integration test environment)?</c:v>
                </c:pt>
              </c:strCache>
            </c:strRef>
          </c:tx>
          <c:dLbls>
            <c:dLbl>
              <c:idx val="0"/>
              <c:layout>
                <c:manualLayout>
                  <c:x val="0.0226550772062583"/>
                  <c:y val="0.0966425854497189"/>
                </c:manualLayout>
              </c:layout>
              <c:showLegendKey val="0"/>
              <c:showVal val="0"/>
              <c:showCatName val="1"/>
              <c:showSerName val="0"/>
              <c:showPercent val="1"/>
              <c:showBubbleSize val="0"/>
            </c:dLbl>
            <c:dLbl>
              <c:idx val="1"/>
              <c:layout>
                <c:manualLayout>
                  <c:x val="0.16126151657011"/>
                  <c:y val="-0.0232554057677775"/>
                </c:manualLayout>
              </c:layout>
              <c:showLegendKey val="0"/>
              <c:showVal val="0"/>
              <c:showCatName val="1"/>
              <c:showSerName val="0"/>
              <c:showPercent val="1"/>
              <c:showBubbleSize val="0"/>
            </c:dLbl>
            <c:dLbl>
              <c:idx val="2"/>
              <c:layout>
                <c:manualLayout>
                  <c:x val="-0.270947676994921"/>
                  <c:y val="-0.0106739771421445"/>
                </c:manualLayout>
              </c:layout>
              <c:showLegendKey val="0"/>
              <c:showVal val="0"/>
              <c:showCatName val="1"/>
              <c:showSerName val="0"/>
              <c:showPercent val="1"/>
              <c:showBubbleSize val="0"/>
            </c:dLbl>
            <c:dLbl>
              <c:idx val="3"/>
              <c:layout>
                <c:manualLayout>
                  <c:x val="-0.0907988209902008"/>
                  <c:y val="0.0283906616936041"/>
                </c:manualLayout>
              </c:layout>
              <c:tx>
                <c:rich>
                  <a:bodyPr/>
                  <a:lstStyle/>
                  <a:p>
                    <a:r>
                      <a:rPr lang="en-US" sz="900" b="1"/>
                      <a:t>Based on importance to the final user
41%</a:t>
                    </a:r>
                    <a:endParaRPr lang="en-US" b="1"/>
                  </a:p>
                </c:rich>
              </c:tx>
              <c:showLegendKey val="0"/>
              <c:showVal val="0"/>
              <c:showCatName val="1"/>
              <c:showSerName val="0"/>
              <c:showPercent val="1"/>
              <c:showBubbleSize val="0"/>
            </c:dLbl>
            <c:dLbl>
              <c:idx val="4"/>
              <c:layout>
                <c:manualLayout>
                  <c:x val="-0.169704948612631"/>
                  <c:y val="0.0169987729861941"/>
                </c:manualLayout>
              </c:layout>
              <c:showLegendKey val="0"/>
              <c:showVal val="0"/>
              <c:showCatName val="1"/>
              <c:showSerName val="0"/>
              <c:showPercent val="1"/>
              <c:showBubbleSize val="0"/>
            </c:dLbl>
            <c:txPr>
              <a:bodyPr/>
              <a:lstStyle/>
              <a:p>
                <a:pPr>
                  <a:defRPr sz="900"/>
                </a:pPr>
                <a:endParaRPr lang="en-US"/>
              </a:p>
            </c:txPr>
            <c:showLegendKey val="0"/>
            <c:showVal val="0"/>
            <c:showCatName val="1"/>
            <c:showSerName val="0"/>
            <c:showPercent val="1"/>
            <c:showBubbleSize val="0"/>
            <c:showLeaderLines val="1"/>
          </c:dLbls>
          <c:cat>
            <c:strRef>
              <c:f>'Question 12'!$B$4:$B$8</c:f>
              <c:strCache>
                <c:ptCount val="4"/>
                <c:pt idx="0">
                  <c:v>Based on dependencies among funcionalities</c:v>
                </c:pt>
                <c:pt idx="1">
                  <c:v>Based on code dependencies</c:v>
                </c:pt>
                <c:pt idx="2">
                  <c:v>Based on criteria for quality risk</c:v>
                </c:pt>
                <c:pt idx="3">
                  <c:v>Based on importance to the final user</c:v>
                </c:pt>
              </c:strCache>
            </c:strRef>
          </c:cat>
          <c:val>
            <c:numRef>
              <c:f>'Question 12'!$C$4:$C$8</c:f>
              <c:numCache>
                <c:formatCode>General</c:formatCode>
                <c:ptCount val="5"/>
                <c:pt idx="0">
                  <c:v>10.0</c:v>
                </c:pt>
                <c:pt idx="1">
                  <c:v>6.0</c:v>
                </c:pt>
                <c:pt idx="2">
                  <c:v>7.0</c:v>
                </c:pt>
                <c:pt idx="3">
                  <c:v>16.0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lrMapOvr bg1="lt1" tx1="dk1" bg2="lt2" tx2="dk2" accent1="accent1" accent2="accent2" accent3="accent3" accent4="accent4" accent5="accent5" accent6="accent6" hlink="hlink" folHlink="folHlink"/>
  <c:chart>
    <c:title>
      <c:tx>
        <c:rich>
          <a:bodyPr/>
          <a:lstStyle/>
          <a:p>
            <a:pPr>
              <a:defRPr/>
            </a:pPr>
            <a:r>
              <a:rPr lang="en-US" sz="1050"/>
              <a:t>14. Choose all the options that apply. How do you and your team define the order (sequence) of bugs to fix during integration test?</a:t>
            </a:r>
          </a:p>
        </c:rich>
      </c:tx>
      <c:layout>
        <c:manualLayout>
          <c:xMode val="edge"/>
          <c:yMode val="edge"/>
          <c:x val="0.00239173975690397"/>
          <c:y val="0.00300984048820523"/>
        </c:manualLayout>
      </c:layout>
      <c:overlay val="0"/>
    </c:title>
    <c:autoTitleDeleted val="0"/>
    <c:plotArea>
      <c:layout/>
      <c:pieChart>
        <c:varyColors val="1"/>
        <c:ser>
          <c:idx val="0"/>
          <c:order val="0"/>
          <c:tx>
            <c:strRef>
              <c:f>'Question 14'!$B$3</c:f>
              <c:strCache>
                <c:ptCount val="1"/>
                <c:pt idx="0">
                  <c:v>14. Choose all the options that apply. How do you and your team define the order (sequence) of bugs to fix during integration test?</c:v>
                </c:pt>
              </c:strCache>
            </c:strRef>
          </c:tx>
          <c:dLbls>
            <c:dLbl>
              <c:idx val="0"/>
              <c:layout>
                <c:manualLayout>
                  <c:x val="0.0758811185048338"/>
                  <c:y val="0.076003022841959"/>
                </c:manualLayout>
              </c:layout>
              <c:showLegendKey val="0"/>
              <c:showVal val="0"/>
              <c:showCatName val="1"/>
              <c:showSerName val="0"/>
              <c:showPercent val="1"/>
              <c:showBubbleSize val="0"/>
            </c:dLbl>
            <c:dLbl>
              <c:idx val="1"/>
              <c:layout>
                <c:manualLayout>
                  <c:x val="0.16126151657011"/>
                  <c:y val="-0.0232554057677775"/>
                </c:manualLayout>
              </c:layout>
              <c:showLegendKey val="0"/>
              <c:showVal val="0"/>
              <c:showCatName val="1"/>
              <c:showSerName val="0"/>
              <c:showPercent val="1"/>
              <c:showBubbleSize val="0"/>
            </c:dLbl>
            <c:dLbl>
              <c:idx val="2"/>
              <c:layout>
                <c:manualLayout>
                  <c:x val="-0.000904813292301156"/>
                  <c:y val="-0.00326670954672109"/>
                </c:manualLayout>
              </c:layout>
              <c:showLegendKey val="0"/>
              <c:showVal val="0"/>
              <c:showCatName val="1"/>
              <c:showSerName val="0"/>
              <c:showPercent val="1"/>
              <c:showBubbleSize val="0"/>
            </c:dLbl>
            <c:dLbl>
              <c:idx val="3"/>
              <c:layout>
                <c:manualLayout>
                  <c:x val="-0.0549434771171321"/>
                  <c:y val="0.0852394795143934"/>
                </c:manualLayout>
              </c:layout>
              <c:tx>
                <c:rich>
                  <a:bodyPr/>
                  <a:lstStyle/>
                  <a:p>
                    <a:r>
                      <a:rPr lang="en-US" b="1"/>
                      <a:t>Based on importance to the final user
39%</a:t>
                    </a:r>
                  </a:p>
                </c:rich>
              </c:tx>
              <c:showLegendKey val="0"/>
              <c:showVal val="0"/>
              <c:showCatName val="1"/>
              <c:showSerName val="0"/>
              <c:showPercent val="1"/>
              <c:showBubbleSize val="0"/>
            </c:dLbl>
            <c:dLbl>
              <c:idx val="4"/>
              <c:layout>
                <c:manualLayout>
                  <c:x val="-0.213328423818738"/>
                  <c:y val="0.0534351754588745"/>
                </c:manualLayout>
              </c:layout>
              <c:showLegendKey val="0"/>
              <c:showVal val="0"/>
              <c:showCatName val="1"/>
              <c:showSerName val="0"/>
              <c:showPercent val="1"/>
              <c:showBubbleSize val="0"/>
            </c:dLbl>
            <c:txPr>
              <a:bodyPr/>
              <a:lstStyle/>
              <a:p>
                <a:pPr>
                  <a:defRPr sz="800"/>
                </a:pPr>
                <a:endParaRPr lang="en-US"/>
              </a:p>
            </c:txPr>
            <c:showLegendKey val="0"/>
            <c:showVal val="0"/>
            <c:showCatName val="1"/>
            <c:showSerName val="0"/>
            <c:showPercent val="1"/>
            <c:showBubbleSize val="0"/>
            <c:showLeaderLines val="1"/>
          </c:dLbls>
          <c:cat>
            <c:strRef>
              <c:f>'Question 14'!$B$4:$B$8</c:f>
              <c:strCache>
                <c:ptCount val="5"/>
                <c:pt idx="0">
                  <c:v>Based on dependencies among funcionalities</c:v>
                </c:pt>
                <c:pt idx="1">
                  <c:v>Based on code dependencies</c:v>
                </c:pt>
                <c:pt idx="2">
                  <c:v>Based on criteria for quality risk</c:v>
                </c:pt>
                <c:pt idx="3">
                  <c:v>Based on importance to the final user</c:v>
                </c:pt>
                <c:pt idx="4">
                  <c:v>No  formal order</c:v>
                </c:pt>
              </c:strCache>
            </c:strRef>
          </c:cat>
          <c:val>
            <c:numRef>
              <c:f>'Question 14'!$C$4:$C$8</c:f>
              <c:numCache>
                <c:formatCode>General</c:formatCode>
                <c:ptCount val="5"/>
                <c:pt idx="0">
                  <c:v>10.0</c:v>
                </c:pt>
                <c:pt idx="1">
                  <c:v>6.0</c:v>
                </c:pt>
                <c:pt idx="2">
                  <c:v>7.0</c:v>
                </c:pt>
                <c:pt idx="3">
                  <c:v>16.0</c:v>
                </c:pt>
                <c:pt idx="4">
                  <c:v>2.0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lrMapOvr bg1="lt1" tx1="dk1" bg2="lt2" tx2="dk2" accent1="accent1" accent2="accent2" accent3="accent3" accent4="accent4" accent5="accent5" accent6="accent6" hlink="hlink" folHlink="folHlink"/>
  <c:chart>
    <c:title>
      <c:tx>
        <c:rich>
          <a:bodyPr/>
          <a:lstStyle/>
          <a:p>
            <a:pPr>
              <a:defRPr/>
            </a:pPr>
            <a:r>
              <a:rPr lang="en-US" sz="1000"/>
              <a:t>17. Remember the most difficult bug you and your team had to fix. Choose all the options that apply.</a:t>
            </a:r>
          </a:p>
        </c:rich>
      </c:tx>
      <c:layout>
        <c:manualLayout>
          <c:xMode val="edge"/>
          <c:yMode val="edge"/>
          <c:x val="0.0129469865418373"/>
          <c:y val="0.00300888902559055"/>
        </c:manualLayout>
      </c:layout>
      <c:overlay val="0"/>
    </c:title>
    <c:autoTitleDeleted val="0"/>
    <c:plotArea>
      <c:layout>
        <c:manualLayout>
          <c:layoutTarget val="inner"/>
          <c:xMode val="edge"/>
          <c:yMode val="edge"/>
          <c:x val="0.304056547387022"/>
          <c:y val="0.238178584393941"/>
          <c:w val="0.308278717635543"/>
          <c:h val="0.524766426386379"/>
        </c:manualLayout>
      </c:layout>
      <c:pieChart>
        <c:varyColors val="1"/>
        <c:ser>
          <c:idx val="0"/>
          <c:order val="0"/>
          <c:tx>
            <c:strRef>
              <c:f>'Question 17'!$B$3</c:f>
              <c:strCache>
                <c:ptCount val="1"/>
                <c:pt idx="0">
                  <c:v>17. Remember the most difficult bug you and your team had to fix. Choose all the options that apply.</c:v>
                </c:pt>
              </c:strCache>
            </c:strRef>
          </c:tx>
          <c:dLbls>
            <c:dLbl>
              <c:idx val="0"/>
              <c:layout>
                <c:manualLayout>
                  <c:x val="0.278922897129625"/>
                  <c:y val="0.0271584369072289"/>
                </c:manualLayout>
              </c:layout>
              <c:tx>
                <c:rich>
                  <a:bodyPr/>
                  <a:lstStyle/>
                  <a:p>
                    <a:r>
                      <a:rPr lang="en-US" sz="700"/>
                      <a:t>It was in a code nobody had knowledge about
</a:t>
                    </a:r>
                    <a:r>
                      <a:rPr lang="en-US" sz="700" b="1"/>
                      <a:t>7%</a:t>
                    </a:r>
                    <a:endParaRPr lang="en-US" b="1"/>
                  </a:p>
                </c:rich>
              </c:tx>
              <c:showLegendKey val="0"/>
              <c:showVal val="0"/>
              <c:showCatName val="1"/>
              <c:showSerName val="0"/>
              <c:showPercent val="1"/>
              <c:showBubbleSize val="0"/>
            </c:dLbl>
            <c:dLbl>
              <c:idx val="1"/>
              <c:layout>
                <c:manualLayout>
                  <c:x val="0.180584892259131"/>
                  <c:y val="0.180288960784223"/>
                </c:manualLayout>
              </c:layout>
              <c:tx>
                <c:rich>
                  <a:bodyPr/>
                  <a:lstStyle/>
                  <a:p>
                    <a:r>
                      <a:rPr lang="en-US" sz="700"/>
                      <a:t>It was hidden in a third party component (COTS)
</a:t>
                    </a:r>
                    <a:r>
                      <a:rPr lang="en-US" sz="700" b="1"/>
                      <a:t>7%</a:t>
                    </a:r>
                    <a:endParaRPr lang="en-US" b="1"/>
                  </a:p>
                </c:rich>
              </c:tx>
              <c:showLegendKey val="0"/>
              <c:showVal val="0"/>
              <c:showCatName val="1"/>
              <c:showSerName val="0"/>
              <c:showPercent val="1"/>
              <c:showBubbleSize val="0"/>
            </c:dLbl>
            <c:dLbl>
              <c:idx val="2"/>
              <c:layout>
                <c:manualLayout>
                  <c:x val="0.188976821684729"/>
                  <c:y val="0.094007252095708"/>
                </c:manualLayout>
              </c:layout>
              <c:tx>
                <c:rich>
                  <a:bodyPr/>
                  <a:lstStyle/>
                  <a:p>
                    <a:pPr>
                      <a:defRPr sz="700" b="1"/>
                    </a:pPr>
                    <a:r>
                      <a:rPr lang="en-US" sz="700" b="1"/>
                      <a:t>It was intermitent, hence difficult to spot
29%</a:t>
                    </a:r>
                    <a:endParaRPr lang="en-US" b="1"/>
                  </a:p>
                </c:rich>
              </c:tx>
              <c:spPr/>
              <c:showLegendKey val="0"/>
              <c:showVal val="0"/>
              <c:showCatName val="1"/>
              <c:showSerName val="0"/>
              <c:showPercent val="1"/>
              <c:showBubbleSize val="0"/>
            </c:dLbl>
            <c:dLbl>
              <c:idx val="3"/>
              <c:layout>
                <c:manualLayout>
                  <c:x val="0.149039044704154"/>
                  <c:y val="0.0634981439004091"/>
                </c:manualLayout>
              </c:layout>
              <c:tx>
                <c:rich>
                  <a:bodyPr/>
                  <a:lstStyle/>
                  <a:p>
                    <a:r>
                      <a:rPr lang="en-US" sz="700"/>
                      <a:t>It was costly to reproduce (a lot of setup needed)
</a:t>
                    </a:r>
                    <a:r>
                      <a:rPr lang="en-US" sz="700" b="1"/>
                      <a:t>15%</a:t>
                    </a:r>
                    <a:endParaRPr lang="en-US" b="1"/>
                  </a:p>
                </c:rich>
              </c:tx>
              <c:showLegendKey val="0"/>
              <c:showVal val="0"/>
              <c:showCatName val="1"/>
              <c:showSerName val="0"/>
              <c:showPercent val="1"/>
              <c:showBubbleSize val="0"/>
            </c:dLbl>
            <c:dLbl>
              <c:idx val="4"/>
              <c:layout>
                <c:manualLayout>
                  <c:x val="-0.0125231909498732"/>
                  <c:y val="0.170329636518317"/>
                </c:manualLayout>
              </c:layout>
              <c:tx>
                <c:rich>
                  <a:bodyPr/>
                  <a:lstStyle/>
                  <a:p>
                    <a:r>
                      <a:rPr lang="en-US" sz="700"/>
                      <a:t>Implied in large changes to the system
</a:t>
                    </a:r>
                    <a:r>
                      <a:rPr lang="en-US" sz="700" b="1"/>
                      <a:t>14%</a:t>
                    </a:r>
                    <a:endParaRPr lang="en-US" b="1"/>
                  </a:p>
                </c:rich>
              </c:tx>
              <c:showLegendKey val="0"/>
              <c:showVal val="0"/>
              <c:showCatName val="1"/>
              <c:showSerName val="0"/>
              <c:showPercent val="1"/>
              <c:showBubbleSize val="0"/>
            </c:dLbl>
            <c:dLbl>
              <c:idx val="5"/>
              <c:layout>
                <c:manualLayout>
                  <c:x val="-0.0601692254221647"/>
                  <c:y val="0.14556072265159"/>
                </c:manualLayout>
              </c:layout>
              <c:tx>
                <c:rich>
                  <a:bodyPr/>
                  <a:lstStyle/>
                  <a:p>
                    <a:r>
                      <a:rPr lang="en-US" sz="700"/>
                      <a:t>Implied in major changes to requirements
</a:t>
                    </a:r>
                    <a:r>
                      <a:rPr lang="en-US" sz="700" b="1"/>
                      <a:t>14%</a:t>
                    </a:r>
                    <a:endParaRPr lang="en-US" b="1"/>
                  </a:p>
                </c:rich>
              </c:tx>
              <c:showLegendKey val="0"/>
              <c:showVal val="0"/>
              <c:showCatName val="1"/>
              <c:showSerName val="0"/>
              <c:showPercent val="1"/>
              <c:showBubbleSize val="0"/>
            </c:dLbl>
            <c:dLbl>
              <c:idx val="6"/>
              <c:layout>
                <c:manualLayout>
                  <c:x val="-0.139012755997659"/>
                  <c:y val="0.141498940800192"/>
                </c:manualLayout>
              </c:layout>
              <c:tx>
                <c:rich>
                  <a:bodyPr/>
                  <a:lstStyle/>
                  <a:p>
                    <a:r>
                      <a:rPr lang="en-US" sz="700"/>
                      <a:t>It was a non-functional problem (e.g., performance, security, scaleability)
</a:t>
                    </a:r>
                    <a:r>
                      <a:rPr lang="en-US" sz="700" b="1"/>
                      <a:t>14%</a:t>
                    </a:r>
                    <a:endParaRPr lang="en-US" b="1"/>
                  </a:p>
                </c:rich>
              </c:tx>
              <c:showLegendKey val="0"/>
              <c:showVal val="0"/>
              <c:showCatName val="1"/>
              <c:showSerName val="0"/>
              <c:showPercent val="1"/>
              <c:showBubbleSize val="0"/>
            </c:dLbl>
            <c:txPr>
              <a:bodyPr/>
              <a:lstStyle/>
              <a:p>
                <a:pPr>
                  <a:defRPr sz="700"/>
                </a:pPr>
                <a:endParaRPr lang="en-US"/>
              </a:p>
            </c:txPr>
            <c:showLegendKey val="0"/>
            <c:showVal val="0"/>
            <c:showCatName val="1"/>
            <c:showSerName val="0"/>
            <c:showPercent val="1"/>
            <c:showBubbleSize val="0"/>
            <c:showLeaderLines val="1"/>
          </c:dLbls>
          <c:cat>
            <c:strRef>
              <c:f>'Question 17'!$B$4:$B$10</c:f>
              <c:strCache>
                <c:ptCount val="7"/>
                <c:pt idx="0">
                  <c:v>It was in a code nobody had knowledge about</c:v>
                </c:pt>
                <c:pt idx="1">
                  <c:v>It was hidden in a third party component (COTS)</c:v>
                </c:pt>
                <c:pt idx="2">
                  <c:v>It was intermitent, hence difficult to spot</c:v>
                </c:pt>
                <c:pt idx="3">
                  <c:v>It was costly to reproduce (a lot of setup needed)</c:v>
                </c:pt>
                <c:pt idx="4">
                  <c:v>Implied in large changes to the system</c:v>
                </c:pt>
                <c:pt idx="5">
                  <c:v>Implied in major changes to requirements</c:v>
                </c:pt>
                <c:pt idx="6">
                  <c:v>It was a non-functional problem (e.g., performance, security, scaleability)</c:v>
                </c:pt>
              </c:strCache>
            </c:strRef>
          </c:cat>
          <c:val>
            <c:numRef>
              <c:f>'Question 17'!$C$4:$C$10</c:f>
              <c:numCache>
                <c:formatCode>General</c:formatCode>
                <c:ptCount val="7"/>
                <c:pt idx="0">
                  <c:v>5.0</c:v>
                </c:pt>
                <c:pt idx="1">
                  <c:v>6.0</c:v>
                </c:pt>
                <c:pt idx="2">
                  <c:v>13.0</c:v>
                </c:pt>
                <c:pt idx="3">
                  <c:v>6.0</c:v>
                </c:pt>
                <c:pt idx="4">
                  <c:v>6.0</c:v>
                </c:pt>
                <c:pt idx="5">
                  <c:v>7.0</c:v>
                </c:pt>
                <c:pt idx="6">
                  <c:v>9.0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07D679-8B81-9F47-87C0-CA0B0EF24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svlnproc1104.dot</Template>
  <TotalTime>0</TotalTime>
  <Pages>20</Pages>
  <Words>6811</Words>
  <Characters>38824</Characters>
  <Application>Microsoft Macintosh Word</Application>
  <DocSecurity>0</DocSecurity>
  <Lines>323</Lines>
  <Paragraphs>91</Paragraphs>
  <ScaleCrop>false</ScaleCrop>
  <HeadingPairs>
    <vt:vector size="2" baseType="variant">
      <vt:variant>
        <vt:lpstr>Titel</vt:lpstr>
      </vt:variant>
      <vt:variant>
        <vt:i4>1</vt:i4>
      </vt:variant>
    </vt:vector>
  </HeadingPairs>
  <TitlesOfParts>
    <vt:vector size="1" baseType="lpstr">
      <vt:lpstr>Titel</vt:lpstr>
    </vt:vector>
  </TitlesOfParts>
  <Company>dataspect IT-Services</Company>
  <LinksUpToDate>false</LinksUpToDate>
  <CharactersWithSpaces>45544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Birgit Penzenstadler</dc:creator>
  <cp:keywords/>
  <dc:description/>
  <cp:lastModifiedBy>Birgit Penzenstadler</cp:lastModifiedBy>
  <cp:revision>10</cp:revision>
  <cp:lastPrinted>2011-02-22T01:47:00Z</cp:lastPrinted>
  <dcterms:created xsi:type="dcterms:W3CDTF">2013-09-18T16:29:00Z</dcterms:created>
  <dcterms:modified xsi:type="dcterms:W3CDTF">2013-09-18T18:44:00Z</dcterms:modified>
</cp:coreProperties>
</file>